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00F2" w14:textId="77777777" w:rsidR="006B7701" w:rsidRPr="00412B6E" w:rsidRDefault="006B7701" w:rsidP="008505DA">
      <w:pPr>
        <w:jc w:val="both"/>
        <w:rPr>
          <w:b/>
          <w:color w:val="17365D" w:themeColor="text2" w:themeShade="BF"/>
          <w:sz w:val="26"/>
          <w:szCs w:val="26"/>
        </w:rPr>
      </w:pPr>
      <w:r w:rsidRPr="00412B6E">
        <w:rPr>
          <w:b/>
          <w:color w:val="17365D" w:themeColor="text2" w:themeShade="BF"/>
          <w:sz w:val="26"/>
          <w:szCs w:val="26"/>
        </w:rPr>
        <w:t>Задание.</w:t>
      </w:r>
    </w:p>
    <w:p w14:paraId="5A743E6C" w14:textId="77777777" w:rsidR="00A34094" w:rsidRPr="003669FB" w:rsidRDefault="0023256A" w:rsidP="00596056">
      <w:pPr>
        <w:spacing w:after="0"/>
        <w:jc w:val="both"/>
        <w:rPr>
          <w:bCs/>
          <w:color w:val="17365D" w:themeColor="text2" w:themeShade="BF"/>
          <w:sz w:val="26"/>
          <w:szCs w:val="26"/>
        </w:rPr>
      </w:pPr>
      <w:r w:rsidRPr="003669FB">
        <w:rPr>
          <w:bCs/>
          <w:color w:val="17365D" w:themeColor="text2" w:themeShade="BF"/>
          <w:sz w:val="26"/>
          <w:szCs w:val="26"/>
        </w:rPr>
        <w:t>Ответьте пожалуйста</w:t>
      </w:r>
      <w:r w:rsidR="00412B6E" w:rsidRPr="003669FB">
        <w:rPr>
          <w:bCs/>
          <w:color w:val="17365D" w:themeColor="text2" w:themeShade="BF"/>
          <w:sz w:val="26"/>
          <w:szCs w:val="26"/>
        </w:rPr>
        <w:t xml:space="preserve"> максимально честно </w:t>
      </w:r>
      <w:r w:rsidRPr="003669FB">
        <w:rPr>
          <w:bCs/>
          <w:color w:val="17365D" w:themeColor="text2" w:themeShade="BF"/>
          <w:sz w:val="26"/>
          <w:szCs w:val="26"/>
        </w:rPr>
        <w:t xml:space="preserve">и </w:t>
      </w:r>
      <w:r w:rsidR="00412B6E" w:rsidRPr="003669FB">
        <w:rPr>
          <w:bCs/>
          <w:color w:val="17365D" w:themeColor="text2" w:themeShade="BF"/>
          <w:sz w:val="26"/>
          <w:szCs w:val="26"/>
        </w:rPr>
        <w:t>правдиво</w:t>
      </w:r>
      <w:r w:rsidRPr="003669FB">
        <w:rPr>
          <w:bCs/>
          <w:color w:val="17365D" w:themeColor="text2" w:themeShade="BF"/>
          <w:sz w:val="26"/>
          <w:szCs w:val="26"/>
        </w:rPr>
        <w:t xml:space="preserve"> </w:t>
      </w:r>
      <w:r w:rsidR="00412B6E" w:rsidRPr="003669FB">
        <w:rPr>
          <w:bCs/>
          <w:color w:val="17365D" w:themeColor="text2" w:themeShade="BF"/>
          <w:sz w:val="26"/>
          <w:szCs w:val="26"/>
        </w:rPr>
        <w:t>на вопросы,</w:t>
      </w:r>
      <w:r w:rsidRPr="003669FB">
        <w:rPr>
          <w:bCs/>
          <w:color w:val="17365D" w:themeColor="text2" w:themeShade="BF"/>
          <w:sz w:val="26"/>
          <w:szCs w:val="26"/>
        </w:rPr>
        <w:t xml:space="preserve"> указанные в настоящем тесте.</w:t>
      </w:r>
    </w:p>
    <w:p w14:paraId="4434FAD2" w14:textId="7C149593" w:rsidR="00596056" w:rsidRDefault="006B7701" w:rsidP="00596056">
      <w:pPr>
        <w:spacing w:after="0"/>
        <w:jc w:val="both"/>
        <w:rPr>
          <w:bCs/>
          <w:color w:val="17365D" w:themeColor="text2" w:themeShade="BF"/>
          <w:sz w:val="26"/>
          <w:szCs w:val="26"/>
        </w:rPr>
      </w:pPr>
      <w:r w:rsidRPr="003669FB">
        <w:rPr>
          <w:bCs/>
          <w:color w:val="17365D" w:themeColor="text2" w:themeShade="BF"/>
          <w:sz w:val="26"/>
          <w:szCs w:val="26"/>
          <w:u w:val="single"/>
        </w:rPr>
        <w:t xml:space="preserve">Отвечайте </w:t>
      </w:r>
      <w:r w:rsidR="00596056">
        <w:rPr>
          <w:bCs/>
          <w:color w:val="17365D" w:themeColor="text2" w:themeShade="BF"/>
          <w:sz w:val="26"/>
          <w:szCs w:val="26"/>
          <w:u w:val="single"/>
        </w:rPr>
        <w:t>оперативно</w:t>
      </w:r>
      <w:r w:rsidRPr="003669FB">
        <w:rPr>
          <w:bCs/>
          <w:color w:val="17365D" w:themeColor="text2" w:themeShade="BF"/>
          <w:sz w:val="26"/>
          <w:szCs w:val="26"/>
          <w:u w:val="single"/>
        </w:rPr>
        <w:t xml:space="preserve">, </w:t>
      </w:r>
      <w:r w:rsidR="00412B6E" w:rsidRPr="003669FB">
        <w:rPr>
          <w:bCs/>
          <w:color w:val="17365D" w:themeColor="text2" w:themeShade="BF"/>
          <w:sz w:val="26"/>
          <w:szCs w:val="26"/>
          <w:u w:val="single"/>
        </w:rPr>
        <w:t xml:space="preserve">у вас </w:t>
      </w:r>
      <w:r w:rsidR="000653CE" w:rsidRPr="003669FB">
        <w:rPr>
          <w:bCs/>
          <w:color w:val="17365D" w:themeColor="text2" w:themeShade="BF"/>
          <w:sz w:val="26"/>
          <w:szCs w:val="26"/>
          <w:u w:val="single"/>
        </w:rPr>
        <w:t>1</w:t>
      </w:r>
      <w:r w:rsidR="003669FB">
        <w:rPr>
          <w:bCs/>
          <w:color w:val="17365D" w:themeColor="text2" w:themeShade="BF"/>
          <w:sz w:val="26"/>
          <w:szCs w:val="26"/>
          <w:u w:val="single"/>
        </w:rPr>
        <w:t>5</w:t>
      </w:r>
      <w:r w:rsidR="00412B6E" w:rsidRPr="003669FB">
        <w:rPr>
          <w:bCs/>
          <w:color w:val="17365D" w:themeColor="text2" w:themeShade="BF"/>
          <w:sz w:val="26"/>
          <w:szCs w:val="26"/>
          <w:u w:val="single"/>
        </w:rPr>
        <w:t xml:space="preserve"> минут</w:t>
      </w:r>
      <w:r w:rsidR="00412B6E" w:rsidRPr="003669FB">
        <w:rPr>
          <w:bCs/>
          <w:color w:val="17365D" w:themeColor="text2" w:themeShade="BF"/>
          <w:sz w:val="26"/>
          <w:szCs w:val="26"/>
        </w:rPr>
        <w:t>!</w:t>
      </w:r>
      <w:r w:rsidRPr="003669FB">
        <w:rPr>
          <w:bCs/>
          <w:color w:val="17365D" w:themeColor="text2" w:themeShade="BF"/>
          <w:sz w:val="26"/>
          <w:szCs w:val="26"/>
        </w:rPr>
        <w:t xml:space="preserve"> Внимательно читайте, </w:t>
      </w:r>
      <w:r w:rsidR="00CD29AF" w:rsidRPr="003669FB">
        <w:rPr>
          <w:bCs/>
          <w:color w:val="17365D" w:themeColor="text2" w:themeShade="BF"/>
          <w:sz w:val="26"/>
          <w:szCs w:val="26"/>
        </w:rPr>
        <w:t xml:space="preserve">и </w:t>
      </w:r>
      <w:r w:rsidR="00412B6E" w:rsidRPr="003669FB">
        <w:rPr>
          <w:bCs/>
          <w:color w:val="17365D" w:themeColor="text2" w:themeShade="BF"/>
          <w:sz w:val="26"/>
          <w:szCs w:val="26"/>
        </w:rPr>
        <w:t>выделите</w:t>
      </w:r>
      <w:r w:rsidR="0023256A" w:rsidRPr="003669FB">
        <w:rPr>
          <w:bCs/>
          <w:color w:val="17365D" w:themeColor="text2" w:themeShade="BF"/>
          <w:sz w:val="26"/>
          <w:szCs w:val="26"/>
        </w:rPr>
        <w:t xml:space="preserve"> те ответы, которые пришли Вам на ум в первую очередь.</w:t>
      </w:r>
      <w:r w:rsidR="00CD29AF" w:rsidRPr="003669FB">
        <w:rPr>
          <w:bCs/>
          <w:color w:val="17365D" w:themeColor="text2" w:themeShade="BF"/>
          <w:sz w:val="26"/>
          <w:szCs w:val="26"/>
        </w:rPr>
        <w:t xml:space="preserve"> Как только, ответите на все вопросы, СРОЧНО</w:t>
      </w:r>
      <w:r w:rsidR="00412B6E" w:rsidRPr="003669FB">
        <w:rPr>
          <w:bCs/>
          <w:color w:val="17365D" w:themeColor="text2" w:themeShade="BF"/>
          <w:sz w:val="26"/>
          <w:szCs w:val="26"/>
        </w:rPr>
        <w:t xml:space="preserve"> сдавайте</w:t>
      </w:r>
      <w:r w:rsidR="00CD29AF" w:rsidRPr="003669FB">
        <w:rPr>
          <w:bCs/>
          <w:color w:val="17365D" w:themeColor="text2" w:themeShade="BF"/>
          <w:sz w:val="26"/>
          <w:szCs w:val="26"/>
        </w:rPr>
        <w:t xml:space="preserve">. </w:t>
      </w:r>
    </w:p>
    <w:p w14:paraId="388B8E66" w14:textId="26346C8C" w:rsidR="0023256A" w:rsidRPr="003669FB" w:rsidRDefault="00CD29AF" w:rsidP="00596056">
      <w:pPr>
        <w:spacing w:after="0"/>
        <w:jc w:val="both"/>
        <w:rPr>
          <w:bCs/>
          <w:color w:val="17365D" w:themeColor="text2" w:themeShade="BF"/>
          <w:sz w:val="26"/>
          <w:szCs w:val="26"/>
        </w:rPr>
      </w:pPr>
      <w:r w:rsidRPr="003669FB">
        <w:rPr>
          <w:bCs/>
          <w:color w:val="17365D" w:themeColor="text2" w:themeShade="BF"/>
          <w:sz w:val="26"/>
          <w:szCs w:val="26"/>
        </w:rPr>
        <w:t xml:space="preserve">Быстрый ответ на тест </w:t>
      </w:r>
      <w:r w:rsidR="007925A7" w:rsidRPr="003669FB">
        <w:rPr>
          <w:bCs/>
          <w:color w:val="17365D" w:themeColor="text2" w:themeShade="BF"/>
          <w:sz w:val="26"/>
          <w:szCs w:val="26"/>
        </w:rPr>
        <w:t>очень важен</w:t>
      </w:r>
      <w:r w:rsidR="00412B6E" w:rsidRPr="003669FB">
        <w:rPr>
          <w:bCs/>
          <w:color w:val="17365D" w:themeColor="text2" w:themeShade="BF"/>
          <w:sz w:val="26"/>
          <w:szCs w:val="26"/>
        </w:rPr>
        <w:t>!</w:t>
      </w:r>
      <w:r w:rsidR="00275A42" w:rsidRPr="003669FB">
        <w:rPr>
          <w:bCs/>
          <w:color w:val="17365D" w:themeColor="text2" w:themeShade="BF"/>
          <w:sz w:val="26"/>
          <w:szCs w:val="26"/>
        </w:rPr>
        <w:t xml:space="preserve"> Не пропускайте вопросы, отвечайте на все по порядку!</w:t>
      </w:r>
    </w:p>
    <w:p w14:paraId="5CE2BEBD" w14:textId="77777777" w:rsidR="006B7701" w:rsidRPr="003669FB" w:rsidRDefault="006B7701" w:rsidP="00596056">
      <w:pPr>
        <w:spacing w:after="0"/>
        <w:jc w:val="both"/>
        <w:rPr>
          <w:bCs/>
          <w:color w:val="17365D" w:themeColor="text2" w:themeShade="BF"/>
          <w:sz w:val="26"/>
          <w:szCs w:val="26"/>
        </w:rPr>
      </w:pPr>
      <w:r w:rsidRPr="003669FB">
        <w:rPr>
          <w:bCs/>
          <w:color w:val="17365D" w:themeColor="text2" w:themeShade="BF"/>
          <w:sz w:val="26"/>
          <w:szCs w:val="26"/>
        </w:rPr>
        <w:t xml:space="preserve">Если </w:t>
      </w:r>
      <w:r w:rsidR="007925A7" w:rsidRPr="003669FB">
        <w:rPr>
          <w:bCs/>
          <w:color w:val="17365D" w:themeColor="text2" w:themeShade="BF"/>
          <w:sz w:val="26"/>
          <w:szCs w:val="26"/>
        </w:rPr>
        <w:t>Вы выбираете предложенные ответы</w:t>
      </w:r>
      <w:r w:rsidRPr="003669FB">
        <w:rPr>
          <w:bCs/>
          <w:color w:val="17365D" w:themeColor="text2" w:themeShade="BF"/>
          <w:sz w:val="26"/>
          <w:szCs w:val="26"/>
        </w:rPr>
        <w:t xml:space="preserve">, то </w:t>
      </w:r>
      <w:r w:rsidR="00E83864" w:rsidRPr="003669FB">
        <w:rPr>
          <w:bCs/>
          <w:color w:val="17365D" w:themeColor="text2" w:themeShade="BF"/>
          <w:sz w:val="26"/>
          <w:szCs w:val="26"/>
        </w:rPr>
        <w:t>выделите</w:t>
      </w:r>
      <w:r w:rsidRPr="003669FB">
        <w:rPr>
          <w:bCs/>
          <w:color w:val="17365D" w:themeColor="text2" w:themeShade="BF"/>
          <w:sz w:val="26"/>
          <w:szCs w:val="26"/>
        </w:rPr>
        <w:t xml:space="preserve"> Ваш ответ.</w:t>
      </w:r>
    </w:p>
    <w:p w14:paraId="01BC30C8" w14:textId="77777777" w:rsidR="006B7701" w:rsidRPr="003669FB" w:rsidRDefault="007925A7" w:rsidP="00596056">
      <w:pPr>
        <w:spacing w:after="0"/>
        <w:jc w:val="both"/>
        <w:rPr>
          <w:bCs/>
          <w:color w:val="17365D" w:themeColor="text2" w:themeShade="BF"/>
          <w:sz w:val="26"/>
          <w:szCs w:val="26"/>
        </w:rPr>
      </w:pPr>
      <w:r w:rsidRPr="003669FB">
        <w:rPr>
          <w:bCs/>
          <w:color w:val="17365D" w:themeColor="text2" w:themeShade="BF"/>
          <w:sz w:val="26"/>
          <w:szCs w:val="26"/>
        </w:rPr>
        <w:t>Если Вы предполагаете свой</w:t>
      </w:r>
      <w:r w:rsidR="006B7701" w:rsidRPr="003669FB">
        <w:rPr>
          <w:bCs/>
          <w:color w:val="17365D" w:themeColor="text2" w:themeShade="BF"/>
          <w:sz w:val="26"/>
          <w:szCs w:val="26"/>
        </w:rPr>
        <w:t xml:space="preserve"> ответ, </w:t>
      </w:r>
      <w:r w:rsidRPr="003669FB">
        <w:rPr>
          <w:bCs/>
          <w:color w:val="17365D" w:themeColor="text2" w:themeShade="BF"/>
          <w:sz w:val="26"/>
          <w:szCs w:val="26"/>
        </w:rPr>
        <w:t>впишите его</w:t>
      </w:r>
      <w:r w:rsidR="006B7701" w:rsidRPr="003669FB">
        <w:rPr>
          <w:bCs/>
          <w:color w:val="17365D" w:themeColor="text2" w:themeShade="BF"/>
          <w:sz w:val="26"/>
          <w:szCs w:val="26"/>
        </w:rPr>
        <w:t xml:space="preserve">, как можно точнее и проще. </w:t>
      </w:r>
    </w:p>
    <w:p w14:paraId="2BA80D26" w14:textId="77777777" w:rsidR="006B7701" w:rsidRDefault="006B7701" w:rsidP="008505DA">
      <w:pPr>
        <w:jc w:val="both"/>
        <w:rPr>
          <w:b/>
          <w:color w:val="FF0000"/>
        </w:rPr>
      </w:pPr>
    </w:p>
    <w:p w14:paraId="690D2FE4" w14:textId="77777777" w:rsidR="006B7701" w:rsidRPr="000653CE" w:rsidRDefault="006B7701" w:rsidP="008505DA">
      <w:pPr>
        <w:jc w:val="both"/>
        <w:rPr>
          <w:b/>
          <w:bCs/>
        </w:rPr>
      </w:pPr>
      <w:r w:rsidRPr="000653CE">
        <w:rPr>
          <w:b/>
          <w:bCs/>
        </w:rPr>
        <w:t>Вопросы.</w:t>
      </w:r>
    </w:p>
    <w:p w14:paraId="39F31A71" w14:textId="77777777" w:rsidR="006B7701" w:rsidRPr="00D82C26" w:rsidRDefault="00E83864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Компания решила провести турнир по волейболу. Ваш</w:t>
      </w:r>
      <w:r w:rsidR="006B7701" w:rsidRPr="00D82C26">
        <w:rPr>
          <w:sz w:val="24"/>
          <w:szCs w:val="24"/>
        </w:rPr>
        <w:t xml:space="preserve"> коллектив</w:t>
      </w:r>
      <w:r w:rsidRPr="00D82C26">
        <w:rPr>
          <w:sz w:val="24"/>
          <w:szCs w:val="24"/>
        </w:rPr>
        <w:t xml:space="preserve"> в этом тоже участвует, для чего вы решили провести тренировку. В спортзале каждый бегает с мячом, и вдруг один из коллег взял на себя инициативу</w:t>
      </w:r>
      <w:r w:rsidR="006B7701" w:rsidRPr="00D82C26">
        <w:rPr>
          <w:sz w:val="24"/>
          <w:szCs w:val="24"/>
        </w:rPr>
        <w:t xml:space="preserve"> и просит построить</w:t>
      </w:r>
      <w:r w:rsidR="003A5907" w:rsidRPr="00D82C26">
        <w:rPr>
          <w:sz w:val="24"/>
          <w:szCs w:val="24"/>
        </w:rPr>
        <w:t>ся?</w:t>
      </w:r>
    </w:p>
    <w:p w14:paraId="3E4A2802" w14:textId="77777777" w:rsidR="006B7701" w:rsidRPr="00D82C26" w:rsidRDefault="00A34094" w:rsidP="00D82C26">
      <w:pPr>
        <w:pStyle w:val="a3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сразу сделаю</w:t>
      </w:r>
      <w:r w:rsidR="006B7701" w:rsidRPr="00D82C26">
        <w:rPr>
          <w:sz w:val="24"/>
          <w:szCs w:val="24"/>
        </w:rPr>
        <w:t xml:space="preserve"> команду,</w:t>
      </w:r>
      <w:r w:rsidR="00E83864" w:rsidRPr="00D82C26">
        <w:rPr>
          <w:sz w:val="24"/>
          <w:szCs w:val="24"/>
        </w:rPr>
        <w:t xml:space="preserve"> мне нравиться, когда кто-то командует,</w:t>
      </w:r>
    </w:p>
    <w:p w14:paraId="3DEDAF17" w14:textId="77777777" w:rsidR="006B7701" w:rsidRPr="00D82C26" w:rsidRDefault="00A34094" w:rsidP="00D82C26">
      <w:pPr>
        <w:pStyle w:val="a3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сделаю</w:t>
      </w:r>
      <w:r w:rsidR="006B7701" w:rsidRPr="00D82C26">
        <w:rPr>
          <w:sz w:val="24"/>
          <w:szCs w:val="24"/>
        </w:rPr>
        <w:t xml:space="preserve"> это </w:t>
      </w:r>
      <w:r w:rsidR="00E83864" w:rsidRPr="00D82C26">
        <w:rPr>
          <w:sz w:val="24"/>
          <w:szCs w:val="24"/>
        </w:rPr>
        <w:t>неспеша</w:t>
      </w:r>
      <w:r w:rsidR="006B7701" w:rsidRPr="00D82C26">
        <w:rPr>
          <w:sz w:val="24"/>
          <w:szCs w:val="24"/>
        </w:rPr>
        <w:t>,</w:t>
      </w:r>
      <w:r w:rsidR="00E83864" w:rsidRPr="00D82C26">
        <w:rPr>
          <w:sz w:val="24"/>
          <w:szCs w:val="24"/>
        </w:rPr>
        <w:t xml:space="preserve"> я не люблю подчиняться,</w:t>
      </w:r>
    </w:p>
    <w:p w14:paraId="6262E171" w14:textId="77777777" w:rsidR="006B7701" w:rsidRPr="00D82C26" w:rsidRDefault="00A34094" w:rsidP="00D82C26">
      <w:pPr>
        <w:pStyle w:val="a3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сделаю</w:t>
      </w:r>
      <w:r w:rsidR="006B7701" w:rsidRPr="00D82C26">
        <w:rPr>
          <w:sz w:val="24"/>
          <w:szCs w:val="24"/>
        </w:rPr>
        <w:t xml:space="preserve"> это </w:t>
      </w:r>
      <w:r w:rsidR="00E83864" w:rsidRPr="00D82C26">
        <w:rPr>
          <w:sz w:val="24"/>
          <w:szCs w:val="24"/>
        </w:rPr>
        <w:t xml:space="preserve">если </w:t>
      </w:r>
      <w:r w:rsidR="000653CE" w:rsidRPr="00D82C26">
        <w:rPr>
          <w:sz w:val="24"/>
          <w:szCs w:val="24"/>
        </w:rPr>
        <w:t>его утвердят главным,</w:t>
      </w:r>
      <w:r w:rsidR="00E83864" w:rsidRPr="00D82C26">
        <w:rPr>
          <w:sz w:val="24"/>
          <w:szCs w:val="24"/>
        </w:rPr>
        <w:t xml:space="preserve"> и он </w:t>
      </w:r>
      <w:r w:rsidR="000653CE" w:rsidRPr="00D82C26">
        <w:rPr>
          <w:sz w:val="24"/>
          <w:szCs w:val="24"/>
        </w:rPr>
        <w:t xml:space="preserve">будет </w:t>
      </w:r>
      <w:r w:rsidR="00E83864" w:rsidRPr="00D82C26">
        <w:rPr>
          <w:sz w:val="24"/>
          <w:szCs w:val="24"/>
        </w:rPr>
        <w:t>име</w:t>
      </w:r>
      <w:r w:rsidR="000653CE" w:rsidRPr="00D82C26">
        <w:rPr>
          <w:sz w:val="24"/>
          <w:szCs w:val="24"/>
        </w:rPr>
        <w:t>ть</w:t>
      </w:r>
      <w:r w:rsidR="00E83864" w:rsidRPr="00D82C26">
        <w:rPr>
          <w:sz w:val="24"/>
          <w:szCs w:val="24"/>
        </w:rPr>
        <w:t xml:space="preserve"> на это право,</w:t>
      </w:r>
    </w:p>
    <w:p w14:paraId="066F8EF6" w14:textId="4218DAE4" w:rsidR="006B7701" w:rsidRPr="00D82C26" w:rsidRDefault="006B7701" w:rsidP="00D82C26">
      <w:pPr>
        <w:pStyle w:val="a3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пусть сам</w:t>
      </w:r>
      <w:r w:rsidR="00CF766D" w:rsidRPr="00D82C26">
        <w:rPr>
          <w:sz w:val="24"/>
          <w:szCs w:val="24"/>
        </w:rPr>
        <w:t xml:space="preserve"> строиться, что я </w:t>
      </w:r>
      <w:r w:rsidR="00E62091">
        <w:rPr>
          <w:sz w:val="24"/>
          <w:szCs w:val="24"/>
        </w:rPr>
        <w:t xml:space="preserve">не </w:t>
      </w:r>
      <w:r w:rsidR="00CF766D" w:rsidRPr="00D82C26">
        <w:rPr>
          <w:sz w:val="24"/>
          <w:szCs w:val="24"/>
        </w:rPr>
        <w:t>столб,</w:t>
      </w:r>
    </w:p>
    <w:p w14:paraId="022566F5" w14:textId="77777777" w:rsidR="00A542AA" w:rsidRDefault="00CF766D" w:rsidP="00A542AA">
      <w:pPr>
        <w:rPr>
          <w:ins w:id="0" w:author="Iskander Mukan" w:date="2022-10-19T14:11:00Z"/>
          <w:sz w:val="24"/>
          <w:szCs w:val="24"/>
        </w:rPr>
      </w:pPr>
      <w:r w:rsidRPr="00D82C26">
        <w:rPr>
          <w:sz w:val="24"/>
          <w:szCs w:val="24"/>
        </w:rPr>
        <w:t>Ваш вариант:_____</w:t>
      </w:r>
    </w:p>
    <w:p w14:paraId="00CC1DDB" w14:textId="2A9E252F" w:rsidR="00CF766D" w:rsidRPr="00A542AA" w:rsidRDefault="00A542AA" w:rsidP="00A542AA">
      <w:pPr>
        <w:rPr>
          <w:rPrChange w:id="1" w:author="Iskander Mukan" w:date="2022-10-19T14:10:00Z">
            <w:rPr>
              <w:sz w:val="24"/>
              <w:szCs w:val="24"/>
            </w:rPr>
          </w:rPrChange>
        </w:rPr>
        <w:pPrChange w:id="2" w:author="Iskander Mukan" w:date="2022-10-19T14:10:00Z">
          <w:pPr>
            <w:pStyle w:val="a3"/>
            <w:numPr>
              <w:numId w:val="3"/>
            </w:numPr>
            <w:ind w:left="426" w:hanging="426"/>
            <w:jc w:val="both"/>
          </w:pPr>
        </w:pPrChange>
      </w:pPr>
      <w:ins w:id="3" w:author="Iskander Mukan" w:date="2022-10-19T14:11:00Z">
        <w:r>
          <w:t>Я люблю волейбол, поэтому скорее всего сам предложу окончить с разминкой и перейти к матчу.</w:t>
        </w:r>
      </w:ins>
      <w:r w:rsidR="00CF766D" w:rsidRPr="00D82C26">
        <w:rPr>
          <w:sz w:val="24"/>
          <w:szCs w:val="24"/>
        </w:rPr>
        <w:t>_______________________________________________________</w:t>
      </w:r>
      <w:r w:rsidR="00E83864" w:rsidRPr="00D82C26">
        <w:rPr>
          <w:sz w:val="24"/>
          <w:szCs w:val="24"/>
        </w:rPr>
        <w:t>_______</w:t>
      </w:r>
      <w:r w:rsidR="00D82C26">
        <w:rPr>
          <w:sz w:val="24"/>
          <w:szCs w:val="24"/>
        </w:rPr>
        <w:t>_______</w:t>
      </w:r>
      <w:r w:rsidR="00E83864" w:rsidRPr="00D82C26">
        <w:rPr>
          <w:sz w:val="24"/>
          <w:szCs w:val="24"/>
        </w:rPr>
        <w:t>_</w:t>
      </w:r>
    </w:p>
    <w:p w14:paraId="31A20DA9" w14:textId="4B32CF5C" w:rsidR="00B36E96" w:rsidRPr="00D82C26" w:rsidRDefault="00B36E96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30F2E197" w14:textId="77777777" w:rsidR="006B7701" w:rsidRPr="00D82C26" w:rsidRDefault="006B7701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70C530FC" w14:textId="77777777" w:rsidR="006B7701" w:rsidRPr="00D82C26" w:rsidRDefault="006B7701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К Вам </w:t>
      </w:r>
      <w:r w:rsidR="00E83864" w:rsidRPr="00D82C26">
        <w:rPr>
          <w:sz w:val="24"/>
          <w:szCs w:val="24"/>
        </w:rPr>
        <w:t>позвонил старый друг</w:t>
      </w:r>
      <w:r w:rsidRPr="00D82C26">
        <w:rPr>
          <w:sz w:val="24"/>
          <w:szCs w:val="24"/>
        </w:rPr>
        <w:t xml:space="preserve">, который просит занять деньги </w:t>
      </w:r>
      <w:r w:rsidR="008505DA" w:rsidRPr="00D82C26">
        <w:rPr>
          <w:sz w:val="24"/>
          <w:szCs w:val="24"/>
        </w:rPr>
        <w:t>(1000$</w:t>
      </w:r>
      <w:r w:rsidR="00E83864" w:rsidRPr="00D82C26">
        <w:rPr>
          <w:sz w:val="24"/>
          <w:szCs w:val="24"/>
        </w:rPr>
        <w:t>, которые у вас имеются</w:t>
      </w:r>
      <w:r w:rsidR="008505DA" w:rsidRPr="00D82C26">
        <w:rPr>
          <w:sz w:val="24"/>
          <w:szCs w:val="24"/>
        </w:rPr>
        <w:t xml:space="preserve">) </w:t>
      </w:r>
      <w:r w:rsidRPr="00D82C26">
        <w:rPr>
          <w:sz w:val="24"/>
          <w:szCs w:val="24"/>
        </w:rPr>
        <w:t xml:space="preserve">и говорит о </w:t>
      </w:r>
      <w:r w:rsidR="008505DA" w:rsidRPr="00D82C26">
        <w:rPr>
          <w:sz w:val="24"/>
          <w:szCs w:val="24"/>
        </w:rPr>
        <w:t xml:space="preserve">своем </w:t>
      </w:r>
      <w:r w:rsidRPr="00D82C26">
        <w:rPr>
          <w:sz w:val="24"/>
          <w:szCs w:val="24"/>
        </w:rPr>
        <w:t>плохом</w:t>
      </w:r>
      <w:r w:rsidR="008505DA" w:rsidRPr="00D82C26">
        <w:rPr>
          <w:sz w:val="24"/>
          <w:szCs w:val="24"/>
        </w:rPr>
        <w:t xml:space="preserve"> финансовом положении, причем Вы понимаете, что в ближайшее время не получите </w:t>
      </w:r>
      <w:r w:rsidR="00E83864" w:rsidRPr="00D82C26">
        <w:rPr>
          <w:sz w:val="24"/>
          <w:szCs w:val="24"/>
        </w:rPr>
        <w:t xml:space="preserve">деньги </w:t>
      </w:r>
      <w:r w:rsidR="008505DA" w:rsidRPr="00D82C26">
        <w:rPr>
          <w:sz w:val="24"/>
          <w:szCs w:val="24"/>
        </w:rPr>
        <w:t>обратно, и возможно вооб</w:t>
      </w:r>
      <w:r w:rsidR="003A5907" w:rsidRPr="00D82C26">
        <w:rPr>
          <w:sz w:val="24"/>
          <w:szCs w:val="24"/>
        </w:rPr>
        <w:t>ще не получите, что Вы сделаете?</w:t>
      </w:r>
    </w:p>
    <w:p w14:paraId="57F534E9" w14:textId="77777777" w:rsidR="008505DA" w:rsidRPr="00D82C26" w:rsidRDefault="00E83864" w:rsidP="00D82C26">
      <w:pPr>
        <w:pStyle w:val="a3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</w:t>
      </w:r>
      <w:r w:rsidR="00A34094" w:rsidRPr="00D82C26">
        <w:rPr>
          <w:sz w:val="24"/>
          <w:szCs w:val="24"/>
        </w:rPr>
        <w:t>ообщу</w:t>
      </w:r>
      <w:r w:rsidR="008505DA" w:rsidRPr="00D82C26">
        <w:rPr>
          <w:sz w:val="24"/>
          <w:szCs w:val="24"/>
        </w:rPr>
        <w:t xml:space="preserve">, что Вам сейчас тоже не сладко, и </w:t>
      </w:r>
      <w:r w:rsidR="00A34094" w:rsidRPr="00D82C26">
        <w:rPr>
          <w:sz w:val="24"/>
          <w:szCs w:val="24"/>
        </w:rPr>
        <w:t>откажу</w:t>
      </w:r>
      <w:r w:rsidR="008505DA" w:rsidRPr="00D82C26">
        <w:rPr>
          <w:sz w:val="24"/>
          <w:szCs w:val="24"/>
        </w:rPr>
        <w:t xml:space="preserve"> в просьбе,</w:t>
      </w:r>
    </w:p>
    <w:p w14:paraId="74FBAC87" w14:textId="77777777" w:rsidR="008505DA" w:rsidRPr="00D82C26" w:rsidRDefault="00B36E96" w:rsidP="00D82C26">
      <w:pPr>
        <w:pStyle w:val="a3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Скажу, что</w:t>
      </w:r>
      <w:r w:rsidR="00A34094" w:rsidRPr="00D82C26">
        <w:rPr>
          <w:sz w:val="24"/>
          <w:szCs w:val="24"/>
        </w:rPr>
        <w:t xml:space="preserve"> </w:t>
      </w:r>
      <w:r w:rsidR="003342C6" w:rsidRPr="00D82C26">
        <w:rPr>
          <w:sz w:val="24"/>
          <w:szCs w:val="24"/>
        </w:rPr>
        <w:t>подумаю для того, чтобы</w:t>
      </w:r>
      <w:r w:rsidR="008505DA" w:rsidRPr="00D82C26">
        <w:rPr>
          <w:sz w:val="24"/>
          <w:szCs w:val="24"/>
        </w:rPr>
        <w:t xml:space="preserve"> потянуть время. Глядишь и сам отвяжется,</w:t>
      </w:r>
    </w:p>
    <w:p w14:paraId="7616A7BB" w14:textId="77777777" w:rsidR="008505DA" w:rsidRPr="00D82C26" w:rsidRDefault="00B36E96" w:rsidP="00D82C26">
      <w:pPr>
        <w:pStyle w:val="a3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Скажу</w:t>
      </w:r>
      <w:r w:rsidR="008505DA" w:rsidRPr="00D82C26">
        <w:rPr>
          <w:sz w:val="24"/>
          <w:szCs w:val="24"/>
        </w:rPr>
        <w:t>, чтобы уточни</w:t>
      </w:r>
      <w:r w:rsidRPr="00D82C26">
        <w:rPr>
          <w:sz w:val="24"/>
          <w:szCs w:val="24"/>
        </w:rPr>
        <w:t>л</w:t>
      </w:r>
      <w:r w:rsidR="008505DA" w:rsidRP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>свои</w:t>
      </w:r>
      <w:r w:rsidR="008505DA" w:rsidRPr="00D82C26">
        <w:rPr>
          <w:sz w:val="24"/>
          <w:szCs w:val="24"/>
        </w:rPr>
        <w:t xml:space="preserve"> данные для срочного перевода,</w:t>
      </w:r>
    </w:p>
    <w:p w14:paraId="5E2DB854" w14:textId="77777777" w:rsidR="008505DA" w:rsidRPr="00D82C26" w:rsidRDefault="00B36E96" w:rsidP="00D82C26">
      <w:pPr>
        <w:pStyle w:val="a3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Скажу, что сейчас сильно занят, положу трубку и в</w:t>
      </w:r>
      <w:r w:rsidR="00A34094" w:rsidRPr="00D82C26">
        <w:rPr>
          <w:sz w:val="24"/>
          <w:szCs w:val="24"/>
        </w:rPr>
        <w:t>ообще ничего делать не буду</w:t>
      </w:r>
      <w:r w:rsidR="00CF766D" w:rsidRPr="00D82C26">
        <w:rPr>
          <w:sz w:val="24"/>
          <w:szCs w:val="24"/>
        </w:rPr>
        <w:t>,</w:t>
      </w:r>
    </w:p>
    <w:p w14:paraId="1B05510D" w14:textId="61C0312E" w:rsidR="00CF766D" w:rsidRPr="00D82C26" w:rsidRDefault="00CF766D" w:rsidP="00D82C26">
      <w:pPr>
        <w:pStyle w:val="a3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вариант:____________________________________________________________</w:t>
      </w:r>
      <w:r w:rsidR="00B36E96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36030DBB" w14:textId="409335AA" w:rsidR="00B36E96" w:rsidRPr="00D82C26" w:rsidRDefault="00B36E96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</w:t>
      </w:r>
      <w:ins w:id="4" w:author="Iskander Mukan" w:date="2022-10-19T14:12:00Z">
        <w:r w:rsidR="00A542AA">
          <w:t xml:space="preserve">Если это очень близкий мне человек, то скажу, </w:t>
        </w:r>
      </w:ins>
      <w:ins w:id="5" w:author="Iskander Mukan" w:date="2022-10-19T14:13:00Z">
        <w:r w:rsidR="00A542AA">
          <w:t xml:space="preserve">чтобы уточнил данные для срочного перевода, если же нет, то просто откажу в просьбе </w:t>
        </w:r>
      </w:ins>
      <w:r w:rsidRPr="00D82C26">
        <w:rPr>
          <w:sz w:val="24"/>
          <w:szCs w:val="24"/>
        </w:rPr>
        <w:t>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2E3286A4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636414E6" w14:textId="77777777" w:rsidR="008505DA" w:rsidRPr="00D82C26" w:rsidRDefault="00B36E96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партнер по бизнесу</w:t>
      </w:r>
      <w:r w:rsidR="00CF766D" w:rsidRPr="00D82C26">
        <w:rPr>
          <w:sz w:val="24"/>
          <w:szCs w:val="24"/>
        </w:rPr>
        <w:t>,</w:t>
      </w:r>
      <w:r w:rsidR="008505DA" w:rsidRPr="00D82C26">
        <w:rPr>
          <w:sz w:val="24"/>
          <w:szCs w:val="24"/>
        </w:rPr>
        <w:t xml:space="preserve"> попросил Вас присмотреть за домом</w:t>
      </w:r>
      <w:r w:rsidRPr="00D82C26">
        <w:rPr>
          <w:sz w:val="24"/>
          <w:szCs w:val="24"/>
        </w:rPr>
        <w:t>/квартирой</w:t>
      </w:r>
      <w:r w:rsidR="008505DA" w:rsidRPr="00D82C26">
        <w:rPr>
          <w:sz w:val="24"/>
          <w:szCs w:val="24"/>
        </w:rPr>
        <w:t xml:space="preserve"> в его </w:t>
      </w:r>
      <w:r w:rsidR="00CF766D" w:rsidRPr="00D82C26">
        <w:rPr>
          <w:sz w:val="24"/>
          <w:szCs w:val="24"/>
        </w:rPr>
        <w:t>отсутствие,</w:t>
      </w:r>
      <w:r w:rsidR="008505DA" w:rsidRPr="00D82C26">
        <w:rPr>
          <w:sz w:val="24"/>
          <w:szCs w:val="24"/>
        </w:rPr>
        <w:t xml:space="preserve"> и сказал, что </w:t>
      </w:r>
      <w:r w:rsidR="000653CE" w:rsidRPr="00D82C26">
        <w:rPr>
          <w:sz w:val="24"/>
          <w:szCs w:val="24"/>
        </w:rPr>
        <w:t xml:space="preserve">он вынужден уехать в командировку и </w:t>
      </w:r>
      <w:r w:rsidR="008505DA" w:rsidRPr="00D82C26">
        <w:rPr>
          <w:sz w:val="24"/>
          <w:szCs w:val="24"/>
        </w:rPr>
        <w:t xml:space="preserve">его не будет </w:t>
      </w:r>
      <w:r w:rsidRPr="00D82C26">
        <w:rPr>
          <w:sz w:val="24"/>
          <w:szCs w:val="24"/>
        </w:rPr>
        <w:t>несколько</w:t>
      </w:r>
      <w:r w:rsidR="00CF766D" w:rsidRPr="00D82C26">
        <w:rPr>
          <w:sz w:val="24"/>
          <w:szCs w:val="24"/>
        </w:rPr>
        <w:t xml:space="preserve"> дней. Вы же собирались</w:t>
      </w:r>
      <w:r w:rsidRPr="00D82C26">
        <w:rPr>
          <w:sz w:val="24"/>
          <w:szCs w:val="24"/>
        </w:rPr>
        <w:t xml:space="preserve"> в эти дни на </w:t>
      </w:r>
      <w:r w:rsidR="00CF766D" w:rsidRPr="00D82C26">
        <w:rPr>
          <w:sz w:val="24"/>
          <w:szCs w:val="24"/>
        </w:rPr>
        <w:t>уик-энд</w:t>
      </w:r>
      <w:r w:rsidR="003A5907" w:rsidRPr="00D82C26">
        <w:rPr>
          <w:sz w:val="24"/>
          <w:szCs w:val="24"/>
        </w:rPr>
        <w:t xml:space="preserve"> с другом</w:t>
      </w:r>
      <w:r w:rsidRPr="00D82C26">
        <w:rPr>
          <w:sz w:val="24"/>
          <w:szCs w:val="24"/>
        </w:rPr>
        <w:t>/друзьями</w:t>
      </w:r>
      <w:r w:rsidR="003A5907" w:rsidRPr="00D82C26">
        <w:rPr>
          <w:sz w:val="24"/>
          <w:szCs w:val="24"/>
        </w:rPr>
        <w:t>. Ваша реакция?</w:t>
      </w:r>
    </w:p>
    <w:p w14:paraId="118294CC" w14:textId="2224CAE6" w:rsidR="006B7701" w:rsidRPr="00A542AA" w:rsidRDefault="00CF766D" w:rsidP="00A542AA">
      <w:pPr>
        <w:rPr>
          <w:rPrChange w:id="6" w:author="Iskander Mukan" w:date="2022-10-19T14:14:00Z">
            <w:rPr>
              <w:sz w:val="24"/>
              <w:szCs w:val="24"/>
            </w:rPr>
          </w:rPrChange>
        </w:rPr>
        <w:pPrChange w:id="7" w:author="Iskander Mukan" w:date="2022-10-19T14:14:00Z">
          <w:pPr>
            <w:pStyle w:val="a3"/>
            <w:numPr>
              <w:numId w:val="4"/>
            </w:numPr>
            <w:ind w:left="426" w:hanging="426"/>
            <w:jc w:val="both"/>
          </w:pPr>
        </w:pPrChange>
      </w:pPr>
      <w:r w:rsidRPr="00A542AA">
        <w:rPr>
          <w:rPrChange w:id="8" w:author="Iskander Mukan" w:date="2022-10-19T14:14:00Z">
            <w:rPr>
              <w:sz w:val="24"/>
              <w:szCs w:val="24"/>
            </w:rPr>
          </w:rPrChange>
        </w:rPr>
        <w:t>С</w:t>
      </w:r>
      <w:r w:rsidR="00A34094" w:rsidRPr="00A542AA">
        <w:rPr>
          <w:rPrChange w:id="9" w:author="Iskander Mukan" w:date="2022-10-19T14:14:00Z">
            <w:rPr>
              <w:sz w:val="24"/>
              <w:szCs w:val="24"/>
            </w:rPr>
          </w:rPrChange>
        </w:rPr>
        <w:t>кажу</w:t>
      </w:r>
      <w:r w:rsidRPr="00A542AA">
        <w:rPr>
          <w:rPrChange w:id="10" w:author="Iskander Mukan" w:date="2022-10-19T14:14:00Z">
            <w:rPr>
              <w:sz w:val="24"/>
              <w:szCs w:val="24"/>
            </w:rPr>
          </w:rPrChange>
        </w:rPr>
        <w:t>, что у Вас уже есть планы и откажете,</w:t>
      </w:r>
      <w:ins w:id="11" w:author="Iskander Mukan" w:date="2022-10-19T14:14:00Z">
        <w:r w:rsidR="00A542AA" w:rsidRPr="00A542AA">
          <w:t xml:space="preserve"> </w:t>
        </w:r>
      </w:ins>
    </w:p>
    <w:p w14:paraId="59931666" w14:textId="77777777" w:rsidR="00CF766D" w:rsidRPr="00D82C26" w:rsidRDefault="003342C6" w:rsidP="00D82C26">
      <w:pPr>
        <w:pStyle w:val="a3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Придумаю</w:t>
      </w:r>
      <w:r w:rsidR="00CF766D" w:rsidRPr="00D82C26">
        <w:rPr>
          <w:sz w:val="24"/>
          <w:szCs w:val="24"/>
        </w:rPr>
        <w:t xml:space="preserve"> большую историю, со страшным сюжетом, из чего он сам сделает вывод, что зря Вас попросил,</w:t>
      </w:r>
    </w:p>
    <w:p w14:paraId="7ACF1B0C" w14:textId="77777777" w:rsidR="00CF766D" w:rsidRPr="00D82C26" w:rsidRDefault="00A34094" w:rsidP="00D82C26">
      <w:pPr>
        <w:pStyle w:val="a3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Буду</w:t>
      </w:r>
      <w:r w:rsidR="00CF766D" w:rsidRPr="00D82C26">
        <w:rPr>
          <w:sz w:val="24"/>
          <w:szCs w:val="24"/>
        </w:rPr>
        <w:t xml:space="preserve"> долго думать, и переживать, после чего с неохо</w:t>
      </w:r>
      <w:r w:rsidRPr="00D82C26">
        <w:rPr>
          <w:sz w:val="24"/>
          <w:szCs w:val="24"/>
        </w:rPr>
        <w:t>той соглашусь</w:t>
      </w:r>
      <w:r w:rsidR="00CF766D" w:rsidRPr="00D82C26">
        <w:rPr>
          <w:sz w:val="24"/>
          <w:szCs w:val="24"/>
        </w:rPr>
        <w:t>,</w:t>
      </w:r>
    </w:p>
    <w:p w14:paraId="764D8CF3" w14:textId="77777777" w:rsidR="00CF766D" w:rsidRPr="00D82C26" w:rsidRDefault="00CF766D" w:rsidP="00D82C26">
      <w:pPr>
        <w:pStyle w:val="a3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lastRenderedPageBreak/>
        <w:t>С</w:t>
      </w:r>
      <w:r w:rsidR="00A34094" w:rsidRPr="00D82C26">
        <w:rPr>
          <w:sz w:val="24"/>
          <w:szCs w:val="24"/>
        </w:rPr>
        <w:t>оглашусь</w:t>
      </w:r>
      <w:r w:rsidRPr="00D82C26">
        <w:rPr>
          <w:sz w:val="24"/>
          <w:szCs w:val="24"/>
        </w:rPr>
        <w:t xml:space="preserve"> сразу,</w:t>
      </w:r>
      <w:r w:rsidR="00A34094" w:rsidRPr="00D82C26">
        <w:rPr>
          <w:sz w:val="24"/>
          <w:szCs w:val="24"/>
        </w:rPr>
        <w:t xml:space="preserve"> и пожелаю</w:t>
      </w:r>
      <w:r w:rsidRPr="00D82C26">
        <w:rPr>
          <w:sz w:val="24"/>
          <w:szCs w:val="24"/>
        </w:rPr>
        <w:t xml:space="preserve"> счастливой поездки.</w:t>
      </w:r>
    </w:p>
    <w:p w14:paraId="18252E35" w14:textId="3A9F728D" w:rsidR="00CF766D" w:rsidRPr="00D82C26" w:rsidRDefault="00CF766D" w:rsidP="00D82C26">
      <w:pPr>
        <w:pStyle w:val="a3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вариант:____________________________________________________________</w:t>
      </w:r>
      <w:r w:rsidR="00B36E96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656A5854" w14:textId="33F044C8" w:rsidR="00B36E96" w:rsidRPr="00D82C26" w:rsidRDefault="00B36E96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3BCB8DBF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0B099C33" w14:textId="77777777" w:rsidR="00CF766D" w:rsidRPr="00D82C26" w:rsidRDefault="00CF766D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Коллега на работе обратился к Вам с предложением улучшить атмосферу на рабочем месте за счет </w:t>
      </w:r>
      <w:r w:rsidR="000653CE" w:rsidRPr="00D82C26">
        <w:rPr>
          <w:sz w:val="24"/>
          <w:szCs w:val="24"/>
        </w:rPr>
        <w:t xml:space="preserve">собственных </w:t>
      </w:r>
      <w:r w:rsidR="00B36E96" w:rsidRPr="00D82C26">
        <w:rPr>
          <w:sz w:val="24"/>
          <w:szCs w:val="24"/>
        </w:rPr>
        <w:t xml:space="preserve">средств </w:t>
      </w:r>
      <w:r w:rsidRPr="00D82C26">
        <w:rPr>
          <w:sz w:val="24"/>
          <w:szCs w:val="24"/>
        </w:rPr>
        <w:t>коллектива</w:t>
      </w:r>
      <w:r w:rsidR="003A5907" w:rsidRPr="00D82C26">
        <w:rPr>
          <w:sz w:val="24"/>
          <w:szCs w:val="24"/>
        </w:rPr>
        <w:t>, на что бы Вы согласились?</w:t>
      </w:r>
    </w:p>
    <w:p w14:paraId="0ABA12C4" w14:textId="77777777" w:rsidR="003A5907" w:rsidRPr="00D82C26" w:rsidRDefault="003A5907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Организ</w:t>
      </w:r>
      <w:r w:rsidR="00B36E96" w:rsidRPr="00D82C26">
        <w:rPr>
          <w:sz w:val="24"/>
          <w:szCs w:val="24"/>
        </w:rPr>
        <w:t>овать</w:t>
      </w:r>
      <w:r w:rsidRPr="00D82C26">
        <w:rPr>
          <w:sz w:val="24"/>
          <w:szCs w:val="24"/>
        </w:rPr>
        <w:t xml:space="preserve"> выезд на выходны</w:t>
      </w:r>
      <w:r w:rsidR="00B36E96" w:rsidRPr="00D82C26">
        <w:rPr>
          <w:sz w:val="24"/>
          <w:szCs w:val="24"/>
        </w:rPr>
        <w:t>х на природу</w:t>
      </w:r>
      <w:r w:rsidRPr="00D82C26">
        <w:rPr>
          <w:sz w:val="24"/>
          <w:szCs w:val="24"/>
        </w:rPr>
        <w:t>,</w:t>
      </w:r>
    </w:p>
    <w:p w14:paraId="1F6EB28F" w14:textId="77777777" w:rsidR="003A5907" w:rsidRPr="00D82C26" w:rsidRDefault="003A5907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Органи</w:t>
      </w:r>
      <w:r w:rsidR="00B36E96" w:rsidRPr="00D82C26">
        <w:rPr>
          <w:sz w:val="24"/>
          <w:szCs w:val="24"/>
        </w:rPr>
        <w:t>зовать</w:t>
      </w:r>
      <w:r w:rsidRPr="00D82C26">
        <w:rPr>
          <w:sz w:val="24"/>
          <w:szCs w:val="24"/>
        </w:rPr>
        <w:t xml:space="preserve"> поход в театр</w:t>
      </w:r>
      <w:r w:rsidR="00B36E96" w:rsidRPr="00D82C26">
        <w:rPr>
          <w:sz w:val="24"/>
          <w:szCs w:val="24"/>
        </w:rPr>
        <w:t xml:space="preserve"> или</w:t>
      </w:r>
      <w:r w:rsidRPr="00D82C26">
        <w:rPr>
          <w:sz w:val="24"/>
          <w:szCs w:val="24"/>
        </w:rPr>
        <w:t xml:space="preserve"> кино,</w:t>
      </w:r>
    </w:p>
    <w:p w14:paraId="74C4EB1E" w14:textId="77777777" w:rsidR="00B36E96" w:rsidRPr="00D82C26" w:rsidRDefault="00B36E96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Просто собраться в ресторане и весело «оттянуться»,</w:t>
      </w:r>
    </w:p>
    <w:p w14:paraId="417CCF91" w14:textId="77777777" w:rsidR="003A5907" w:rsidRPr="00D82C26" w:rsidRDefault="003A5907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Приобрести в офис</w:t>
      </w:r>
      <w:r w:rsidR="00B36E96" w:rsidRPr="00D82C26">
        <w:rPr>
          <w:sz w:val="24"/>
          <w:szCs w:val="24"/>
        </w:rPr>
        <w:t xml:space="preserve"> живые</w:t>
      </w:r>
      <w:r w:rsidRPr="00D82C26">
        <w:rPr>
          <w:sz w:val="24"/>
          <w:szCs w:val="24"/>
        </w:rPr>
        <w:t xml:space="preserve"> цветы,</w:t>
      </w:r>
      <w:r w:rsidR="00B36E96" w:rsidRP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>картин</w:t>
      </w:r>
      <w:r w:rsidR="00B36E96" w:rsidRPr="00D82C26">
        <w:rPr>
          <w:sz w:val="24"/>
          <w:szCs w:val="24"/>
        </w:rPr>
        <w:t>ы</w:t>
      </w:r>
      <w:r w:rsidRPr="00D82C26">
        <w:rPr>
          <w:sz w:val="24"/>
          <w:szCs w:val="24"/>
        </w:rPr>
        <w:t xml:space="preserve"> или фотопанно,</w:t>
      </w:r>
    </w:p>
    <w:p w14:paraId="6C33B647" w14:textId="77777777" w:rsidR="003A5907" w:rsidRPr="00D82C26" w:rsidRDefault="00B36E96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Раскрутить </w:t>
      </w:r>
      <w:r w:rsidR="003A5907" w:rsidRPr="00D82C26">
        <w:rPr>
          <w:sz w:val="24"/>
          <w:szCs w:val="24"/>
        </w:rPr>
        <w:t>руковод</w:t>
      </w:r>
      <w:r w:rsidRPr="00D82C26">
        <w:rPr>
          <w:sz w:val="24"/>
          <w:szCs w:val="24"/>
        </w:rPr>
        <w:t>ство</w:t>
      </w:r>
      <w:r w:rsidR="003A5907" w:rsidRPr="00D82C26">
        <w:rPr>
          <w:sz w:val="24"/>
          <w:szCs w:val="24"/>
        </w:rPr>
        <w:t xml:space="preserve"> выделить премиальные на организацию коллективного отдыха,</w:t>
      </w:r>
    </w:p>
    <w:p w14:paraId="5B4681CD" w14:textId="77777777" w:rsidR="00A542AA" w:rsidRDefault="003A5907" w:rsidP="00D82C26">
      <w:pPr>
        <w:pStyle w:val="a3"/>
        <w:numPr>
          <w:ilvl w:val="0"/>
          <w:numId w:val="5"/>
        </w:numPr>
        <w:ind w:left="426" w:hanging="426"/>
        <w:jc w:val="both"/>
        <w:rPr>
          <w:ins w:id="12" w:author="Iskander Mukan" w:date="2022-10-19T14:16:00Z"/>
          <w:sz w:val="24"/>
          <w:szCs w:val="24"/>
        </w:rPr>
      </w:pPr>
      <w:r w:rsidRPr="00D82C26">
        <w:rPr>
          <w:sz w:val="24"/>
          <w:szCs w:val="24"/>
        </w:rPr>
        <w:t>Ваш вариант:___</w:t>
      </w:r>
    </w:p>
    <w:p w14:paraId="16E4C25F" w14:textId="3559B988" w:rsidR="003A5907" w:rsidRPr="00D82C26" w:rsidRDefault="00A542AA" w:rsidP="00D82C26">
      <w:pPr>
        <w:pStyle w:val="a3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ins w:id="13" w:author="Iskander Mukan" w:date="2022-10-19T14:16:00Z">
        <w:r>
          <w:t>Я бы отказался</w:t>
        </w:r>
      </w:ins>
      <w:r w:rsidR="003A5907" w:rsidRPr="00D82C26">
        <w:rPr>
          <w:sz w:val="24"/>
          <w:szCs w:val="24"/>
        </w:rPr>
        <w:t>__________________________________________________</w:t>
      </w:r>
      <w:r w:rsidR="00B36E96" w:rsidRPr="00D82C26">
        <w:rPr>
          <w:sz w:val="24"/>
          <w:szCs w:val="24"/>
        </w:rPr>
        <w:t>________</w:t>
      </w:r>
      <w:r w:rsidR="003A5907" w:rsidRPr="00D82C26">
        <w:rPr>
          <w:sz w:val="24"/>
          <w:szCs w:val="24"/>
        </w:rPr>
        <w:t>_______</w:t>
      </w:r>
      <w:r w:rsidR="00D82C26">
        <w:rPr>
          <w:sz w:val="24"/>
          <w:szCs w:val="24"/>
        </w:rPr>
        <w:t>_______</w:t>
      </w:r>
    </w:p>
    <w:p w14:paraId="610184A9" w14:textId="10879F2C" w:rsidR="00B36E96" w:rsidRPr="00D82C26" w:rsidRDefault="00B36E96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124B328C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69DECE98" w14:textId="77777777" w:rsidR="003A5907" w:rsidRPr="00D82C26" w:rsidRDefault="003A5907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 рабочее время, в офисе отключили свет, Ваши действия?</w:t>
      </w:r>
    </w:p>
    <w:p w14:paraId="23A87DBA" w14:textId="77777777" w:rsidR="003A5907" w:rsidRPr="00D82C26" w:rsidRDefault="003A5907" w:rsidP="00D82C26">
      <w:pPr>
        <w:pStyle w:val="a3"/>
        <w:numPr>
          <w:ilvl w:val="0"/>
          <w:numId w:val="6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Встану, соберусь и пойду домой</w:t>
      </w:r>
      <w:r w:rsidR="00B36E96" w:rsidRPr="00D82C26">
        <w:rPr>
          <w:sz w:val="24"/>
          <w:szCs w:val="24"/>
        </w:rPr>
        <w:t>,</w:t>
      </w:r>
    </w:p>
    <w:p w14:paraId="11EC209D" w14:textId="77777777" w:rsidR="003A5907" w:rsidRPr="00D82C26" w:rsidRDefault="003A5907" w:rsidP="00D82C26">
      <w:pPr>
        <w:pStyle w:val="a3"/>
        <w:numPr>
          <w:ilvl w:val="0"/>
          <w:numId w:val="6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Предложу коллегам уйти коллективно,</w:t>
      </w:r>
    </w:p>
    <w:p w14:paraId="2AABEAEC" w14:textId="77777777" w:rsidR="003A5907" w:rsidRPr="00D82C26" w:rsidRDefault="003A5907" w:rsidP="00D82C26">
      <w:pPr>
        <w:pStyle w:val="a3"/>
        <w:numPr>
          <w:ilvl w:val="0"/>
          <w:numId w:val="6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Буду сидеть </w:t>
      </w:r>
      <w:r w:rsidR="00B36E96" w:rsidRPr="00D82C26">
        <w:rPr>
          <w:sz w:val="24"/>
          <w:szCs w:val="24"/>
        </w:rPr>
        <w:t>в с</w:t>
      </w:r>
      <w:r w:rsidR="000653CE" w:rsidRPr="00D82C26">
        <w:rPr>
          <w:sz w:val="24"/>
          <w:szCs w:val="24"/>
        </w:rPr>
        <w:t>оцсетях</w:t>
      </w:r>
      <w:r w:rsidR="00B36E96" w:rsidRP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>до тех пор, пока не дадут свет,</w:t>
      </w:r>
    </w:p>
    <w:p w14:paraId="206028F1" w14:textId="77777777" w:rsidR="003A5907" w:rsidRPr="00D82C26" w:rsidRDefault="003A5907" w:rsidP="00D82C26">
      <w:pPr>
        <w:pStyle w:val="a3"/>
        <w:numPr>
          <w:ilvl w:val="0"/>
          <w:numId w:val="6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Вспомню, что есть отложенные личные дела и воспользуюсь моментом, чтобы их решить,</w:t>
      </w:r>
    </w:p>
    <w:p w14:paraId="240F6AC9" w14:textId="77777777" w:rsidR="003A5907" w:rsidRPr="00D82C26" w:rsidRDefault="00A34094" w:rsidP="00A542AA">
      <w:pPr>
        <w:rPr>
          <w:sz w:val="24"/>
          <w:szCs w:val="24"/>
        </w:rPr>
        <w:pPrChange w:id="14" w:author="Iskander Mukan" w:date="2022-10-19T14:17:00Z">
          <w:pPr>
            <w:pStyle w:val="a3"/>
            <w:numPr>
              <w:numId w:val="6"/>
            </w:numPr>
            <w:ind w:left="426" w:hanging="426"/>
            <w:jc w:val="both"/>
          </w:pPr>
        </w:pPrChange>
      </w:pPr>
      <w:r w:rsidRPr="00D82C26">
        <w:rPr>
          <w:sz w:val="24"/>
          <w:szCs w:val="24"/>
        </w:rPr>
        <w:t>Просмотрю перечень заданий, которые нужно сделать вне офиса и займусь ими,</w:t>
      </w:r>
    </w:p>
    <w:p w14:paraId="7E807490" w14:textId="17D5F4AE" w:rsidR="00A34094" w:rsidRPr="00D82C26" w:rsidRDefault="00A34094" w:rsidP="00D82C26">
      <w:pPr>
        <w:pStyle w:val="a3"/>
        <w:numPr>
          <w:ilvl w:val="0"/>
          <w:numId w:val="6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вариант:________________________________________________________</w:t>
      </w:r>
      <w:r w:rsidR="00C95A8C" w:rsidRPr="00D82C26">
        <w:rPr>
          <w:sz w:val="24"/>
          <w:szCs w:val="24"/>
        </w:rPr>
        <w:t>_________</w:t>
      </w:r>
      <w:r w:rsidRPr="00D82C26">
        <w:rPr>
          <w:sz w:val="24"/>
          <w:szCs w:val="24"/>
        </w:rPr>
        <w:t>__</w:t>
      </w:r>
      <w:r w:rsidR="00D82C26">
        <w:rPr>
          <w:sz w:val="24"/>
          <w:szCs w:val="24"/>
        </w:rPr>
        <w:t>_______</w:t>
      </w:r>
    </w:p>
    <w:p w14:paraId="2104A676" w14:textId="6322D253" w:rsidR="00C95A8C" w:rsidRPr="00D82C26" w:rsidRDefault="00C95A8C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4A72B0F1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2CFAF09C" w14:textId="3D7F9054" w:rsidR="00A34094" w:rsidRPr="00D82C26" w:rsidRDefault="00A34094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На Вас возложили ответственное задание, но Вы </w:t>
      </w:r>
      <w:r w:rsidR="00C95A8C" w:rsidRPr="00D82C26">
        <w:rPr>
          <w:sz w:val="24"/>
          <w:szCs w:val="24"/>
        </w:rPr>
        <w:t>не уверены, что сможете с ним справиться</w:t>
      </w:r>
      <w:r w:rsidRPr="00D82C26">
        <w:rPr>
          <w:sz w:val="24"/>
          <w:szCs w:val="24"/>
        </w:rPr>
        <w:t>. Сроки предельные</w:t>
      </w:r>
      <w:r w:rsidR="00412B6E" w:rsidRPr="00D82C26">
        <w:rPr>
          <w:sz w:val="24"/>
          <w:szCs w:val="24"/>
        </w:rPr>
        <w:t xml:space="preserve">! </w:t>
      </w:r>
      <w:r w:rsidRPr="00D82C26">
        <w:rPr>
          <w:sz w:val="24"/>
          <w:szCs w:val="24"/>
        </w:rPr>
        <w:t>Ваши действия?</w:t>
      </w:r>
    </w:p>
    <w:p w14:paraId="31ED4918" w14:textId="77777777" w:rsidR="00A34094" w:rsidRPr="00D82C26" w:rsidRDefault="00A34094" w:rsidP="00D82C26">
      <w:pPr>
        <w:pStyle w:val="a3"/>
        <w:numPr>
          <w:ilvl w:val="0"/>
          <w:numId w:val="7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Скажу руководству, что не знаю, как это делать. Пусть на другого возлагают,</w:t>
      </w:r>
    </w:p>
    <w:p w14:paraId="7719EEF0" w14:textId="77777777" w:rsidR="00A34094" w:rsidRPr="00D82C26" w:rsidRDefault="00A34094" w:rsidP="00A542AA">
      <w:pPr>
        <w:rPr>
          <w:sz w:val="24"/>
          <w:szCs w:val="24"/>
        </w:rPr>
        <w:pPrChange w:id="15" w:author="Iskander Mukan" w:date="2022-10-19T14:17:00Z">
          <w:pPr>
            <w:pStyle w:val="a3"/>
            <w:numPr>
              <w:numId w:val="7"/>
            </w:numPr>
            <w:ind w:left="426" w:hanging="426"/>
            <w:jc w:val="both"/>
          </w:pPr>
        </w:pPrChange>
      </w:pPr>
      <w:r w:rsidRPr="00D82C26">
        <w:rPr>
          <w:sz w:val="24"/>
          <w:szCs w:val="24"/>
        </w:rPr>
        <w:t>Попрошу коллег помочь, может они знают</w:t>
      </w:r>
      <w:r w:rsidR="00C95A8C" w:rsidRPr="00D82C26">
        <w:rPr>
          <w:sz w:val="24"/>
          <w:szCs w:val="24"/>
        </w:rPr>
        <w:t xml:space="preserve"> и помогут</w:t>
      </w:r>
      <w:r w:rsidRPr="00D82C26">
        <w:rPr>
          <w:sz w:val="24"/>
          <w:szCs w:val="24"/>
        </w:rPr>
        <w:t>,</w:t>
      </w:r>
    </w:p>
    <w:p w14:paraId="38F0697F" w14:textId="77777777" w:rsidR="00A34094" w:rsidRPr="00D82C26" w:rsidRDefault="00A34094" w:rsidP="00D82C26">
      <w:pPr>
        <w:pStyle w:val="a3"/>
        <w:numPr>
          <w:ilvl w:val="0"/>
          <w:numId w:val="7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Подумаю, кто бы мог мне помочь, и обращусь за помощью</w:t>
      </w:r>
      <w:r w:rsidR="00412B6E" w:rsidRPr="00D82C26">
        <w:rPr>
          <w:sz w:val="24"/>
          <w:szCs w:val="24"/>
        </w:rPr>
        <w:t xml:space="preserve"> на стороне</w:t>
      </w:r>
      <w:r w:rsidRPr="00D82C26">
        <w:rPr>
          <w:sz w:val="24"/>
          <w:szCs w:val="24"/>
        </w:rPr>
        <w:t>,</w:t>
      </w:r>
    </w:p>
    <w:p w14:paraId="7A0BEDCC" w14:textId="77777777" w:rsidR="00A34094" w:rsidRPr="00D82C26" w:rsidRDefault="00A34094" w:rsidP="00A542AA">
      <w:pPr>
        <w:rPr>
          <w:sz w:val="24"/>
          <w:szCs w:val="24"/>
        </w:rPr>
        <w:pPrChange w:id="16" w:author="Iskander Mukan" w:date="2022-10-19T14:17:00Z">
          <w:pPr>
            <w:pStyle w:val="a3"/>
            <w:numPr>
              <w:numId w:val="7"/>
            </w:numPr>
            <w:ind w:left="426" w:hanging="426"/>
            <w:jc w:val="both"/>
          </w:pPr>
        </w:pPrChange>
      </w:pPr>
      <w:r w:rsidRPr="00D82C26">
        <w:rPr>
          <w:sz w:val="24"/>
          <w:szCs w:val="24"/>
        </w:rPr>
        <w:t>Буду срочно искать всю информацию, вникать в ситуацию, для своевременного исполнения задания</w:t>
      </w:r>
      <w:r w:rsidR="000653CE" w:rsidRPr="00D82C26">
        <w:rPr>
          <w:sz w:val="24"/>
          <w:szCs w:val="24"/>
        </w:rPr>
        <w:t>. Если не успею, то я хотя бы старался,</w:t>
      </w:r>
    </w:p>
    <w:p w14:paraId="36AEA1F2" w14:textId="77777777" w:rsidR="00A34094" w:rsidRPr="00D82C26" w:rsidRDefault="00A34094" w:rsidP="00D82C26">
      <w:pPr>
        <w:pStyle w:val="a3"/>
        <w:numPr>
          <w:ilvl w:val="0"/>
          <w:numId w:val="7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Я профессионал и </w:t>
      </w:r>
      <w:r w:rsidR="00C95A8C" w:rsidRPr="00D82C26">
        <w:rPr>
          <w:sz w:val="24"/>
          <w:szCs w:val="24"/>
        </w:rPr>
        <w:t xml:space="preserve">многое знаю, </w:t>
      </w:r>
      <w:r w:rsidRPr="00D82C26">
        <w:rPr>
          <w:sz w:val="24"/>
          <w:szCs w:val="24"/>
        </w:rPr>
        <w:t>поэтому</w:t>
      </w:r>
      <w:r w:rsidR="00C95A8C" w:rsidRPr="00D82C26">
        <w:rPr>
          <w:sz w:val="24"/>
          <w:szCs w:val="24"/>
        </w:rPr>
        <w:t xml:space="preserve"> я справлюсь с поставленной задачей</w:t>
      </w:r>
      <w:r w:rsidR="000653CE" w:rsidRPr="00D82C26">
        <w:rPr>
          <w:sz w:val="24"/>
          <w:szCs w:val="24"/>
        </w:rPr>
        <w:t xml:space="preserve"> в срок</w:t>
      </w:r>
      <w:r w:rsidRPr="00D82C26">
        <w:rPr>
          <w:sz w:val="24"/>
          <w:szCs w:val="24"/>
        </w:rPr>
        <w:t>,</w:t>
      </w:r>
    </w:p>
    <w:p w14:paraId="64879E0C" w14:textId="6CFC7DE3" w:rsidR="00A34094" w:rsidRPr="00D82C26" w:rsidRDefault="00A34094" w:rsidP="00D82C26">
      <w:pPr>
        <w:pStyle w:val="a3"/>
        <w:numPr>
          <w:ilvl w:val="0"/>
          <w:numId w:val="7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</w:t>
      </w:r>
      <w:r w:rsidR="00412B6E" w:rsidRPr="00D82C26">
        <w:rPr>
          <w:sz w:val="24"/>
          <w:szCs w:val="24"/>
        </w:rPr>
        <w:t xml:space="preserve"> ____________________________________________________________________</w:t>
      </w:r>
      <w:r w:rsidR="00D82C26">
        <w:rPr>
          <w:sz w:val="24"/>
          <w:szCs w:val="24"/>
        </w:rPr>
        <w:t>______</w:t>
      </w:r>
    </w:p>
    <w:p w14:paraId="41C72A18" w14:textId="4105E971" w:rsidR="00C95A8C" w:rsidRPr="00D82C26" w:rsidRDefault="00C95A8C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10A6BE9A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67EAD24A" w14:textId="77777777" w:rsidR="00A34094" w:rsidRPr="00D82C26" w:rsidRDefault="00C95A8C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У</w:t>
      </w:r>
      <w:r w:rsidR="00A34094" w:rsidRP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>Компании, в которой Вы работаете, по Вашей вине возникли проблемы. Клиенты грозят судом и начисляют штрафы</w:t>
      </w:r>
      <w:r w:rsidR="00A34094" w:rsidRPr="00D82C26">
        <w:rPr>
          <w:sz w:val="24"/>
          <w:szCs w:val="24"/>
        </w:rPr>
        <w:t>.</w:t>
      </w:r>
      <w:r w:rsidRPr="00D82C26">
        <w:rPr>
          <w:sz w:val="24"/>
          <w:szCs w:val="24"/>
        </w:rPr>
        <w:t xml:space="preserve"> Компани</w:t>
      </w:r>
      <w:r w:rsidR="000653CE" w:rsidRPr="00D82C26">
        <w:rPr>
          <w:sz w:val="24"/>
          <w:szCs w:val="24"/>
        </w:rPr>
        <w:t>я</w:t>
      </w:r>
      <w:r w:rsidRPr="00D82C26">
        <w:rPr>
          <w:sz w:val="24"/>
          <w:szCs w:val="24"/>
        </w:rPr>
        <w:t xml:space="preserve"> взыскивает эти средства с Вас.</w:t>
      </w:r>
      <w:r w:rsidR="00A34094" w:rsidRPr="00D82C26">
        <w:rPr>
          <w:sz w:val="24"/>
          <w:szCs w:val="24"/>
        </w:rPr>
        <w:t xml:space="preserve"> Ваши действия?</w:t>
      </w:r>
    </w:p>
    <w:p w14:paraId="36925180" w14:textId="77777777" w:rsidR="00C95A8C" w:rsidRPr="00D82C26" w:rsidRDefault="00C95A8C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Будете выплачивать штраф, но попросите хотя бы делать это поэтапно,</w:t>
      </w:r>
    </w:p>
    <w:p w14:paraId="264D7591" w14:textId="363A1091" w:rsidR="00C95A8C" w:rsidRPr="00D82C26" w:rsidRDefault="00C95A8C" w:rsidP="00A542AA">
      <w:pPr>
        <w:rPr>
          <w:sz w:val="24"/>
          <w:szCs w:val="24"/>
        </w:rPr>
        <w:pPrChange w:id="17" w:author="Iskander Mukan" w:date="2022-10-19T14:18:00Z">
          <w:pPr>
            <w:pStyle w:val="a3"/>
            <w:numPr>
              <w:numId w:val="8"/>
            </w:numPr>
            <w:ind w:left="426" w:hanging="426"/>
            <w:jc w:val="both"/>
          </w:pPr>
        </w:pPrChange>
      </w:pPr>
      <w:r w:rsidRPr="00D82C26">
        <w:rPr>
          <w:sz w:val="24"/>
          <w:szCs w:val="24"/>
        </w:rPr>
        <w:t>Постараетесь отстоять свою правоту, доказать клиентам, что они не правы и убедит</w:t>
      </w:r>
      <w:r w:rsidR="000653CE" w:rsidRPr="00D82C26">
        <w:rPr>
          <w:sz w:val="24"/>
          <w:szCs w:val="24"/>
        </w:rPr>
        <w:t>е</w:t>
      </w:r>
      <w:r w:rsidRPr="00D82C26">
        <w:rPr>
          <w:sz w:val="24"/>
          <w:szCs w:val="24"/>
        </w:rPr>
        <w:t xml:space="preserve"> их не начислять штраф,</w:t>
      </w:r>
      <w:ins w:id="18" w:author="Iskander Mukan" w:date="2022-10-19T14:22:00Z">
        <w:r w:rsidR="00277BFC">
          <w:t xml:space="preserve">. Так же нужно узнать причину </w:t>
        </w:r>
      </w:ins>
      <w:ins w:id="19" w:author="Iskander Mukan" w:date="2022-10-19T14:23:00Z">
        <w:r w:rsidR="00277BFC">
          <w:t xml:space="preserve">и обстоятельства </w:t>
        </w:r>
      </w:ins>
      <w:ins w:id="20" w:author="Iskander Mukan" w:date="2022-10-19T14:22:00Z">
        <w:r w:rsidR="00277BFC">
          <w:t>по которой в</w:t>
        </w:r>
      </w:ins>
      <w:ins w:id="21" w:author="Iskander Mukan" w:date="2022-10-19T14:23:00Z">
        <w:r w:rsidR="00277BFC">
          <w:t>озникли проблемы</w:t>
        </w:r>
      </w:ins>
    </w:p>
    <w:p w14:paraId="04A3FBE5" w14:textId="77777777" w:rsidR="00C95A8C" w:rsidRPr="00D82C26" w:rsidRDefault="00C95A8C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lastRenderedPageBreak/>
        <w:t>Обратитесь к руководству Компании, что вы не намерены выплачивать штраф, поскольку это риски Компании</w:t>
      </w:r>
      <w:r w:rsidR="00DF3B6F" w:rsidRPr="00D82C26">
        <w:rPr>
          <w:sz w:val="24"/>
          <w:szCs w:val="24"/>
        </w:rPr>
        <w:t>, пусть сами рассчитываются,</w:t>
      </w:r>
    </w:p>
    <w:p w14:paraId="220326DB" w14:textId="77777777" w:rsidR="00C95A8C" w:rsidRPr="00D82C26" w:rsidRDefault="00C95A8C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Просто напишите заявление об увольнении и в случае требований Компании</w:t>
      </w:r>
      <w:r w:rsidR="00DF3B6F" w:rsidRPr="00D82C26">
        <w:rPr>
          <w:sz w:val="24"/>
          <w:szCs w:val="24"/>
        </w:rPr>
        <w:t xml:space="preserve"> об оплате,</w:t>
      </w:r>
      <w:r w:rsidRPr="00D82C26">
        <w:rPr>
          <w:sz w:val="24"/>
          <w:szCs w:val="24"/>
        </w:rPr>
        <w:t xml:space="preserve"> обратитесь в инспекцию по труду и к адвокату,</w:t>
      </w:r>
    </w:p>
    <w:p w14:paraId="6DF66EE8" w14:textId="67F5BE1A" w:rsidR="00A34094" w:rsidRPr="00D82C26" w:rsidRDefault="00A34094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</w:t>
      </w:r>
      <w:r w:rsidR="003342C6" w:rsidRPr="00D82C26">
        <w:rPr>
          <w:sz w:val="24"/>
          <w:szCs w:val="24"/>
        </w:rPr>
        <w:t>____________________________________________________________________</w:t>
      </w:r>
      <w:r w:rsidR="00D82C26">
        <w:rPr>
          <w:sz w:val="24"/>
          <w:szCs w:val="24"/>
        </w:rPr>
        <w:t>_______</w:t>
      </w:r>
    </w:p>
    <w:p w14:paraId="2209A1D6" w14:textId="373D4DB1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6692436A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14312DF3" w14:textId="77777777" w:rsidR="00B736CE" w:rsidRPr="00D82C26" w:rsidRDefault="00B736CE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Руководитель находится в длительной командировке. Вы ответственны за дисциплину и табелирование</w:t>
      </w:r>
      <w:r w:rsidR="00DF3B6F" w:rsidRPr="00D82C26">
        <w:rPr>
          <w:sz w:val="24"/>
          <w:szCs w:val="24"/>
        </w:rPr>
        <w:t xml:space="preserve"> сотрудников.</w:t>
      </w:r>
      <w:r w:rsidRPr="00D82C26">
        <w:rPr>
          <w:sz w:val="24"/>
          <w:szCs w:val="24"/>
        </w:rPr>
        <w:t xml:space="preserve"> </w:t>
      </w:r>
      <w:r w:rsidR="00DF3B6F" w:rsidRPr="00D82C26">
        <w:rPr>
          <w:sz w:val="24"/>
          <w:szCs w:val="24"/>
        </w:rPr>
        <w:t>М</w:t>
      </w:r>
      <w:r w:rsidRPr="00D82C26">
        <w:rPr>
          <w:sz w:val="24"/>
          <w:szCs w:val="24"/>
        </w:rPr>
        <w:t>ногие в офисе злоупотребляют этим фактом</w:t>
      </w:r>
      <w:r w:rsidR="003342C6" w:rsidRPr="00D82C26">
        <w:rPr>
          <w:sz w:val="24"/>
          <w:szCs w:val="24"/>
        </w:rPr>
        <w:t>,</w:t>
      </w:r>
      <w:r w:rsidRPr="00D82C26">
        <w:rPr>
          <w:sz w:val="24"/>
          <w:szCs w:val="24"/>
        </w:rPr>
        <w:t xml:space="preserve"> </w:t>
      </w:r>
      <w:r w:rsidR="00DF3B6F" w:rsidRPr="00D82C26">
        <w:rPr>
          <w:sz w:val="24"/>
          <w:szCs w:val="24"/>
        </w:rPr>
        <w:t xml:space="preserve">опаздывают на работу </w:t>
      </w:r>
      <w:r w:rsidRPr="00D82C26">
        <w:rPr>
          <w:sz w:val="24"/>
          <w:szCs w:val="24"/>
        </w:rPr>
        <w:t xml:space="preserve">и </w:t>
      </w:r>
      <w:r w:rsidR="00DF3B6F" w:rsidRPr="00D82C26">
        <w:rPr>
          <w:sz w:val="24"/>
          <w:szCs w:val="24"/>
        </w:rPr>
        <w:t xml:space="preserve">рано </w:t>
      </w:r>
      <w:r w:rsidRPr="00D82C26">
        <w:rPr>
          <w:sz w:val="24"/>
          <w:szCs w:val="24"/>
        </w:rPr>
        <w:t>уходят с работы. Ваши действия?</w:t>
      </w:r>
    </w:p>
    <w:p w14:paraId="3DBC8118" w14:textId="77777777" w:rsidR="00B736CE" w:rsidRPr="00D82C26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Призову к дисциплине и сделаю </w:t>
      </w:r>
      <w:r w:rsidR="00DF3B6F" w:rsidRPr="00D82C26">
        <w:rPr>
          <w:sz w:val="24"/>
          <w:szCs w:val="24"/>
        </w:rPr>
        <w:t xml:space="preserve">резкое </w:t>
      </w:r>
      <w:r w:rsidRPr="00D82C26">
        <w:rPr>
          <w:sz w:val="24"/>
          <w:szCs w:val="24"/>
        </w:rPr>
        <w:t>замечание всем, кто выходит за рамки разумных пределов</w:t>
      </w:r>
      <w:r w:rsidR="000653CE" w:rsidRPr="00D82C26">
        <w:rPr>
          <w:sz w:val="24"/>
          <w:szCs w:val="24"/>
        </w:rPr>
        <w:t>. Я умею настраивать дисциплину,</w:t>
      </w:r>
    </w:p>
    <w:p w14:paraId="03B149F1" w14:textId="77777777" w:rsidR="00B736CE" w:rsidRPr="00D82C26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Позвоню и сообщу руководителю о нарушениях,</w:t>
      </w:r>
    </w:p>
    <w:p w14:paraId="436E5C52" w14:textId="77777777" w:rsidR="00B736CE" w:rsidRPr="00D82C26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Буду тихо вносить в табель</w:t>
      </w:r>
      <w:r w:rsidR="00DF3B6F" w:rsidRPr="00D82C26">
        <w:rPr>
          <w:sz w:val="24"/>
          <w:szCs w:val="24"/>
        </w:rPr>
        <w:t xml:space="preserve"> всех нарушителей</w:t>
      </w:r>
      <w:r w:rsidRPr="00D82C26">
        <w:rPr>
          <w:sz w:val="24"/>
          <w:szCs w:val="24"/>
        </w:rPr>
        <w:t>, шеф приедет сам разберется,</w:t>
      </w:r>
    </w:p>
    <w:p w14:paraId="7BD89159" w14:textId="77777777" w:rsidR="00B736CE" w:rsidRPr="00D82C26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Зачем портить отношения с коллегами, ведь они классные. Примкну в их нестройные ряды,</w:t>
      </w:r>
    </w:p>
    <w:p w14:paraId="3E4D0230" w14:textId="77777777" w:rsidR="00B736CE" w:rsidRPr="00D82C26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Да я и сам</w:t>
      </w:r>
      <w:r w:rsidR="000653CE" w:rsidRPr="00D82C26">
        <w:rPr>
          <w:sz w:val="24"/>
          <w:szCs w:val="24"/>
        </w:rPr>
        <w:t>/</w:t>
      </w:r>
      <w:r w:rsidRPr="00D82C26">
        <w:rPr>
          <w:sz w:val="24"/>
          <w:szCs w:val="24"/>
        </w:rPr>
        <w:t>а с дисциплиной не дружу, лишь бы меня кто не сдал,</w:t>
      </w:r>
      <w:r w:rsidR="00DF3B6F" w:rsidRPr="00D82C26">
        <w:rPr>
          <w:sz w:val="24"/>
          <w:szCs w:val="24"/>
        </w:rPr>
        <w:t xml:space="preserve"> нашли кому поручить, </w:t>
      </w:r>
    </w:p>
    <w:p w14:paraId="45CBD79A" w14:textId="77777777" w:rsidR="00A542AA" w:rsidRDefault="00B736CE" w:rsidP="00D82C26">
      <w:pPr>
        <w:pStyle w:val="a3"/>
        <w:numPr>
          <w:ilvl w:val="0"/>
          <w:numId w:val="8"/>
        </w:numPr>
        <w:ind w:left="426" w:hanging="426"/>
        <w:jc w:val="both"/>
        <w:rPr>
          <w:ins w:id="22" w:author="Iskander Mukan" w:date="2022-10-19T14:20:00Z"/>
          <w:sz w:val="24"/>
          <w:szCs w:val="24"/>
        </w:rPr>
      </w:pPr>
      <w:r w:rsidRPr="00D82C26">
        <w:rPr>
          <w:sz w:val="24"/>
          <w:szCs w:val="24"/>
        </w:rPr>
        <w:t>Ваш вариант:__</w:t>
      </w:r>
    </w:p>
    <w:p w14:paraId="2B59B2D9" w14:textId="4EF75732" w:rsidR="00B736CE" w:rsidRPr="00D82C26" w:rsidRDefault="00A542AA" w:rsidP="00D82C26">
      <w:pPr>
        <w:pStyle w:val="a3"/>
        <w:numPr>
          <w:ilvl w:val="0"/>
          <w:numId w:val="8"/>
        </w:numPr>
        <w:ind w:left="426" w:hanging="426"/>
        <w:jc w:val="both"/>
        <w:rPr>
          <w:sz w:val="24"/>
          <w:szCs w:val="24"/>
        </w:rPr>
      </w:pPr>
      <w:ins w:id="23" w:author="Iskander Mukan" w:date="2022-10-19T14:20:00Z">
        <w:r>
          <w:t>проговорю с каждым момент</w:t>
        </w:r>
        <w:r w:rsidR="00277BFC">
          <w:t xml:space="preserve">ы  нарушения, </w:t>
        </w:r>
      </w:ins>
      <w:ins w:id="24" w:author="Iskander Mukan" w:date="2022-10-19T14:24:00Z">
        <w:r w:rsidR="00277BFC">
          <w:t>узнаю их</w:t>
        </w:r>
      </w:ins>
      <w:ins w:id="25" w:author="Iskander Mukan" w:date="2022-10-19T14:20:00Z">
        <w:r w:rsidR="00277BFC">
          <w:t xml:space="preserve"> причины и </w:t>
        </w:r>
      </w:ins>
      <w:ins w:id="26" w:author="Iskander Mukan" w:date="2022-10-19T14:21:00Z">
        <w:r w:rsidR="00277BFC">
          <w:t>предложу компромисс</w:t>
        </w:r>
      </w:ins>
      <w:ins w:id="27" w:author="Iskander Mukan" w:date="2022-10-19T14:25:00Z">
        <w:r w:rsidR="00277BFC">
          <w:t xml:space="preserve"> или выговор (в зависимости от причины нарушения) </w:t>
        </w:r>
      </w:ins>
      <w:r w:rsidR="00B736CE" w:rsidRPr="00D82C26">
        <w:rPr>
          <w:sz w:val="24"/>
          <w:szCs w:val="24"/>
        </w:rPr>
        <w:t>__________________________________________________________</w:t>
      </w:r>
      <w:r w:rsidR="00DF3B6F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2B2EE648" w14:textId="5DE83AB0" w:rsidR="00DF3B6F" w:rsidRPr="00D82C26" w:rsidRDefault="00DF3B6F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41451B84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133D7C1C" w14:textId="12A2F0D5" w:rsidR="00B736CE" w:rsidRPr="00D82C26" w:rsidRDefault="00247C76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Перед вами стоит задача создать информационное поле для освещения нового проекта, который вы внедряете с коллегами.</w:t>
      </w:r>
      <w:r w:rsidR="000B41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0B41B8">
        <w:rPr>
          <w:sz w:val="24"/>
          <w:szCs w:val="24"/>
        </w:rPr>
        <w:t xml:space="preserve">роки </w:t>
      </w:r>
      <w:r>
        <w:rPr>
          <w:sz w:val="24"/>
          <w:szCs w:val="24"/>
        </w:rPr>
        <w:t>очень</w:t>
      </w:r>
      <w:r w:rsidR="000B41B8">
        <w:rPr>
          <w:sz w:val="24"/>
          <w:szCs w:val="24"/>
        </w:rPr>
        <w:t xml:space="preserve"> сжатые</w:t>
      </w:r>
      <w:r w:rsidR="00D803A0">
        <w:rPr>
          <w:sz w:val="24"/>
          <w:szCs w:val="24"/>
        </w:rPr>
        <w:t>, кредиторы давят</w:t>
      </w:r>
      <w:r>
        <w:rPr>
          <w:sz w:val="24"/>
          <w:szCs w:val="24"/>
        </w:rPr>
        <w:t xml:space="preserve"> и вам не хватает специалистов</w:t>
      </w:r>
      <w:r w:rsidR="00DF3B6F" w:rsidRPr="00D82C26">
        <w:rPr>
          <w:sz w:val="24"/>
          <w:szCs w:val="24"/>
        </w:rPr>
        <w:t>.</w:t>
      </w:r>
      <w:r w:rsidR="000B41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Основная </w:t>
      </w:r>
      <w:r w:rsidR="000B41B8">
        <w:rPr>
          <w:sz w:val="24"/>
          <w:szCs w:val="24"/>
        </w:rPr>
        <w:t>задач</w:t>
      </w:r>
      <w:r>
        <w:rPr>
          <w:sz w:val="24"/>
          <w:szCs w:val="24"/>
        </w:rPr>
        <w:t>а</w:t>
      </w:r>
      <w:r w:rsidR="000B41B8">
        <w:rPr>
          <w:sz w:val="24"/>
          <w:szCs w:val="24"/>
        </w:rPr>
        <w:t xml:space="preserve"> </w:t>
      </w:r>
      <w:r>
        <w:rPr>
          <w:sz w:val="24"/>
          <w:szCs w:val="24"/>
        </w:rPr>
        <w:t>состоит</w:t>
      </w:r>
      <w:r w:rsidR="000B41B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0B41B8">
        <w:rPr>
          <w:sz w:val="24"/>
          <w:szCs w:val="24"/>
        </w:rPr>
        <w:t xml:space="preserve"> </w:t>
      </w:r>
      <w:r w:rsidR="00D803A0">
        <w:rPr>
          <w:sz w:val="24"/>
          <w:szCs w:val="24"/>
        </w:rPr>
        <w:t xml:space="preserve">информационном </w:t>
      </w:r>
      <w:r>
        <w:rPr>
          <w:sz w:val="24"/>
          <w:szCs w:val="24"/>
        </w:rPr>
        <w:t xml:space="preserve">продвижении </w:t>
      </w:r>
      <w:r w:rsidR="004A55DC">
        <w:rPr>
          <w:sz w:val="24"/>
          <w:szCs w:val="24"/>
        </w:rPr>
        <w:t xml:space="preserve">на рынке </w:t>
      </w:r>
      <w:r>
        <w:rPr>
          <w:sz w:val="24"/>
          <w:szCs w:val="24"/>
        </w:rPr>
        <w:t>того продукта, который вы создаете</w:t>
      </w:r>
      <w:r w:rsidR="00D803A0">
        <w:rPr>
          <w:sz w:val="24"/>
          <w:szCs w:val="24"/>
        </w:rPr>
        <w:t>, при этом бюджет очень сжатый</w:t>
      </w:r>
      <w:r>
        <w:rPr>
          <w:sz w:val="24"/>
          <w:szCs w:val="24"/>
        </w:rPr>
        <w:t xml:space="preserve">. </w:t>
      </w:r>
      <w:r w:rsidR="00DF3B6F" w:rsidRPr="00D82C26">
        <w:rPr>
          <w:sz w:val="24"/>
          <w:szCs w:val="24"/>
        </w:rPr>
        <w:t xml:space="preserve"> В</w:t>
      </w:r>
      <w:r w:rsidR="00B736CE" w:rsidRPr="00D82C26">
        <w:rPr>
          <w:sz w:val="24"/>
          <w:szCs w:val="24"/>
        </w:rPr>
        <w:t>аши действия?</w:t>
      </w:r>
    </w:p>
    <w:p w14:paraId="38CEF9E4" w14:textId="553F4DC8" w:rsidR="00B736CE" w:rsidRPr="00D82C26" w:rsidRDefault="00247C76" w:rsidP="00D82C26">
      <w:pPr>
        <w:pStyle w:val="a3"/>
        <w:numPr>
          <w:ilvl w:val="0"/>
          <w:numId w:val="9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Начну работу с поиска нужных специалистов</w:t>
      </w:r>
      <w:r w:rsidR="00DF3B6F" w:rsidRPr="00D82C26">
        <w:rPr>
          <w:sz w:val="24"/>
          <w:szCs w:val="24"/>
        </w:rPr>
        <w:t>,</w:t>
      </w:r>
      <w:r>
        <w:rPr>
          <w:sz w:val="24"/>
          <w:szCs w:val="24"/>
        </w:rPr>
        <w:t xml:space="preserve"> затем создам план мероприятий,</w:t>
      </w:r>
    </w:p>
    <w:p w14:paraId="775570BF" w14:textId="3C79AB41" w:rsidR="00B736CE" w:rsidRPr="00D82C26" w:rsidRDefault="003423E6" w:rsidP="00D82C26">
      <w:pPr>
        <w:pStyle w:val="a3"/>
        <w:numPr>
          <w:ilvl w:val="0"/>
          <w:numId w:val="9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Разработаю план работ, затем начну искать требуемых специалистов</w:t>
      </w:r>
      <w:r w:rsidR="00B736CE" w:rsidRPr="00D82C26">
        <w:rPr>
          <w:sz w:val="24"/>
          <w:szCs w:val="24"/>
        </w:rPr>
        <w:t>,</w:t>
      </w:r>
    </w:p>
    <w:p w14:paraId="23D3562F" w14:textId="3B3CC2EE" w:rsidR="00B736CE" w:rsidRPr="00D82C26" w:rsidRDefault="003423E6" w:rsidP="00D82C26">
      <w:pPr>
        <w:pStyle w:val="a3"/>
        <w:numPr>
          <w:ilvl w:val="0"/>
          <w:numId w:val="9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Не буду терять время, создам оперативно все работы самостоятельно, у меня есть хорошие навыки в этом деле</w:t>
      </w:r>
      <w:r w:rsidR="00B736CE" w:rsidRPr="00D82C26">
        <w:rPr>
          <w:sz w:val="24"/>
          <w:szCs w:val="24"/>
        </w:rPr>
        <w:t>,</w:t>
      </w:r>
    </w:p>
    <w:p w14:paraId="76ED325C" w14:textId="6FC5AEA3" w:rsidR="003423E6" w:rsidRPr="00D803A0" w:rsidRDefault="00662A1B" w:rsidP="00D803A0">
      <w:pPr>
        <w:pStyle w:val="a3"/>
        <w:numPr>
          <w:ilvl w:val="0"/>
          <w:numId w:val="9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Для меня н</w:t>
      </w:r>
      <w:r w:rsidR="00A529AA" w:rsidRPr="00D82C26">
        <w:rPr>
          <w:sz w:val="24"/>
          <w:szCs w:val="24"/>
        </w:rPr>
        <w:t xml:space="preserve">ет невозможного, я </w:t>
      </w:r>
      <w:r w:rsidR="003423E6">
        <w:rPr>
          <w:sz w:val="24"/>
          <w:szCs w:val="24"/>
        </w:rPr>
        <w:t xml:space="preserve">не знаком с темой, но </w:t>
      </w:r>
      <w:r w:rsidR="00A529AA" w:rsidRPr="00D82C26">
        <w:rPr>
          <w:sz w:val="24"/>
          <w:szCs w:val="24"/>
        </w:rPr>
        <w:t xml:space="preserve">понимаю, что моя работа очень важна, быстро </w:t>
      </w:r>
      <w:r w:rsidR="003423E6">
        <w:rPr>
          <w:sz w:val="24"/>
          <w:szCs w:val="24"/>
        </w:rPr>
        <w:t>изучу информацию и оперативно выполнив работы достигну цели</w:t>
      </w:r>
      <w:r w:rsidRPr="00D82C26">
        <w:rPr>
          <w:sz w:val="24"/>
          <w:szCs w:val="24"/>
        </w:rPr>
        <w:t>,</w:t>
      </w:r>
    </w:p>
    <w:p w14:paraId="63DAE8FF" w14:textId="77777777" w:rsidR="00277BFC" w:rsidRDefault="00662A1B" w:rsidP="00D82C26">
      <w:pPr>
        <w:pStyle w:val="a3"/>
        <w:numPr>
          <w:ilvl w:val="0"/>
          <w:numId w:val="9"/>
        </w:numPr>
        <w:ind w:left="426" w:hanging="426"/>
        <w:jc w:val="both"/>
        <w:rPr>
          <w:ins w:id="28" w:author="Iskander Mukan" w:date="2022-10-19T14:26:00Z"/>
          <w:sz w:val="24"/>
          <w:szCs w:val="24"/>
        </w:rPr>
      </w:pPr>
      <w:r w:rsidRPr="00D82C26">
        <w:rPr>
          <w:sz w:val="24"/>
          <w:szCs w:val="24"/>
        </w:rPr>
        <w:t>Ваш вариант:_</w:t>
      </w:r>
    </w:p>
    <w:p w14:paraId="6694B9EA" w14:textId="77777777" w:rsidR="00277BFC" w:rsidRPr="00277BFC" w:rsidRDefault="00277BFC" w:rsidP="00D82C26">
      <w:pPr>
        <w:pStyle w:val="a3"/>
        <w:numPr>
          <w:ilvl w:val="0"/>
          <w:numId w:val="9"/>
        </w:numPr>
        <w:ind w:left="426" w:hanging="426"/>
        <w:jc w:val="both"/>
        <w:rPr>
          <w:ins w:id="29" w:author="Iskander Mukan" w:date="2022-10-19T14:27:00Z"/>
          <w:sz w:val="24"/>
          <w:szCs w:val="24"/>
          <w:rPrChange w:id="30" w:author="Iskander Mukan" w:date="2022-10-19T14:27:00Z">
            <w:rPr>
              <w:ins w:id="31" w:author="Iskander Mukan" w:date="2022-10-19T14:27:00Z"/>
            </w:rPr>
          </w:rPrChange>
        </w:rPr>
      </w:pPr>
      <w:ins w:id="32" w:author="Iskander Mukan" w:date="2022-10-19T14:27:00Z">
        <w:r>
          <w:t xml:space="preserve">Я бы изначально не согласился на такой проект. </w:t>
        </w:r>
      </w:ins>
    </w:p>
    <w:p w14:paraId="10BEB1D2" w14:textId="77777777" w:rsidR="007C5397" w:rsidRPr="007C5397" w:rsidRDefault="00277BFC" w:rsidP="00D82C26">
      <w:pPr>
        <w:pStyle w:val="a3"/>
        <w:numPr>
          <w:ilvl w:val="0"/>
          <w:numId w:val="9"/>
        </w:numPr>
        <w:ind w:left="426" w:hanging="426"/>
        <w:jc w:val="both"/>
        <w:rPr>
          <w:ins w:id="33" w:author="Iskander Mukan" w:date="2022-10-19T14:31:00Z"/>
          <w:sz w:val="24"/>
          <w:szCs w:val="24"/>
          <w:rPrChange w:id="34" w:author="Iskander Mukan" w:date="2022-10-19T14:31:00Z">
            <w:rPr>
              <w:ins w:id="35" w:author="Iskander Mukan" w:date="2022-10-19T14:31:00Z"/>
            </w:rPr>
          </w:rPrChange>
        </w:rPr>
      </w:pPr>
      <w:ins w:id="36" w:author="Iskander Mukan" w:date="2022-10-19T14:28:00Z">
        <w:r>
          <w:t xml:space="preserve">Изначально нужно расписывать план по срокам, бюджету и поиску инвесторов. </w:t>
        </w:r>
      </w:ins>
      <w:ins w:id="37" w:author="Iskander Mukan" w:date="2022-10-19T14:29:00Z">
        <w:r>
          <w:t>Далее в нем же расписывается планы и срок работ</w:t>
        </w:r>
      </w:ins>
      <w:ins w:id="38" w:author="Iskander Mukan" w:date="2022-10-19T14:30:00Z">
        <w:r>
          <w:t xml:space="preserve">, а так же </w:t>
        </w:r>
      </w:ins>
      <w:ins w:id="39" w:author="Iskander Mukan" w:date="2022-10-19T14:29:00Z">
        <w:r>
          <w:t xml:space="preserve">какие для этих работ требуются специалисты </w:t>
        </w:r>
      </w:ins>
      <w:ins w:id="40" w:author="Iskander Mukan" w:date="2022-10-19T14:30:00Z">
        <w:r>
          <w:t>и на какой период</w:t>
        </w:r>
        <w:r w:rsidR="007C5397">
          <w:t xml:space="preserve">. И только потом мы </w:t>
        </w:r>
      </w:ins>
      <w:ins w:id="41" w:author="Iskander Mukan" w:date="2022-10-19T14:31:00Z">
        <w:r w:rsidR="007C5397">
          <w:t xml:space="preserve">переходим к выполнению </w:t>
        </w:r>
      </w:ins>
    </w:p>
    <w:p w14:paraId="3560CBAF" w14:textId="6AEC928A" w:rsidR="00662A1B" w:rsidRPr="00D82C26" w:rsidRDefault="00662A1B" w:rsidP="00D82C26">
      <w:pPr>
        <w:pStyle w:val="a3"/>
        <w:numPr>
          <w:ilvl w:val="0"/>
          <w:numId w:val="9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</w:t>
      </w:r>
      <w:r w:rsidR="00A529AA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5D72BD6F" w14:textId="0DC9A106" w:rsidR="00A529AA" w:rsidRDefault="00A529AA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347575A5" w14:textId="77777777" w:rsidR="00D803A0" w:rsidRDefault="00D803A0" w:rsidP="00D82C26">
      <w:pPr>
        <w:pStyle w:val="a3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Перечислите перечень всех мероприятий, которые вы провели бы _________________________________</w:t>
      </w:r>
    </w:p>
    <w:p w14:paraId="0B3315C3" w14:textId="1757B965" w:rsidR="00D803A0" w:rsidRPr="00D82C26" w:rsidRDefault="00D803A0" w:rsidP="00D803A0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 </w:t>
      </w:r>
    </w:p>
    <w:p w14:paraId="15DA2265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6C6632B6" w14:textId="77777777" w:rsidR="00662A1B" w:rsidRPr="00D82C26" w:rsidRDefault="00662A1B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Вам нравится коллега в офисе. Возможно, вы ему тоже симпатичны. Ваши действия?</w:t>
      </w:r>
    </w:p>
    <w:p w14:paraId="27B46EE6" w14:textId="77777777" w:rsidR="00662A1B" w:rsidRPr="00D82C26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У меня нет комплексов, что нам стесняться,</w:t>
      </w:r>
    </w:p>
    <w:p w14:paraId="500F2DEB" w14:textId="77777777" w:rsidR="00662A1B" w:rsidRPr="00D82C26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lastRenderedPageBreak/>
        <w:t>Буду намекать, пусть сам</w:t>
      </w:r>
      <w:r w:rsidR="00A529AA" w:rsidRPr="00D82C26">
        <w:rPr>
          <w:sz w:val="24"/>
          <w:szCs w:val="24"/>
        </w:rPr>
        <w:t>/сама</w:t>
      </w:r>
      <w:r w:rsidRPr="00D82C26">
        <w:rPr>
          <w:sz w:val="24"/>
          <w:szCs w:val="24"/>
        </w:rPr>
        <w:t xml:space="preserve"> догадается, а там война план покажет,</w:t>
      </w:r>
    </w:p>
    <w:p w14:paraId="71616B55" w14:textId="77777777" w:rsidR="00662A1B" w:rsidRPr="00D82C26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На работе нельзя, постараемся, чтобы это осталось в тайне,</w:t>
      </w:r>
    </w:p>
    <w:p w14:paraId="415F8959" w14:textId="34CCC91B" w:rsidR="00662A1B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ins w:id="42" w:author="Iskander Mukan" w:date="2022-10-19T14:31:00Z"/>
          <w:sz w:val="24"/>
          <w:szCs w:val="24"/>
        </w:rPr>
      </w:pPr>
      <w:r w:rsidRPr="00D82C26">
        <w:rPr>
          <w:sz w:val="24"/>
          <w:szCs w:val="24"/>
        </w:rPr>
        <w:t>Служебные романы ни к чему хорошему не приведут,</w:t>
      </w:r>
    </w:p>
    <w:p w14:paraId="2F4BD465" w14:textId="77777777" w:rsidR="007C5397" w:rsidRPr="00D82C26" w:rsidRDefault="007C5397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</w:p>
    <w:p w14:paraId="092503B6" w14:textId="77777777" w:rsidR="00662A1B" w:rsidRPr="00D82C26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Я лучше уволюсь, может быть это всерьез и надолго,</w:t>
      </w:r>
    </w:p>
    <w:p w14:paraId="6C0C1191" w14:textId="5C509B75" w:rsidR="00662A1B" w:rsidRPr="00D82C26" w:rsidRDefault="00662A1B" w:rsidP="00D82C26">
      <w:pPr>
        <w:pStyle w:val="a3"/>
        <w:numPr>
          <w:ilvl w:val="0"/>
          <w:numId w:val="10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вариант:____________________________________________________________</w:t>
      </w:r>
      <w:r w:rsidR="00A529AA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260AC736" w14:textId="61AF8834" w:rsidR="00A529AA" w:rsidRPr="00D82C26" w:rsidRDefault="00A529AA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06892CE0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578B4113" w14:textId="77777777" w:rsidR="00662A1B" w:rsidRPr="00D82C26" w:rsidRDefault="000B3546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Компания, в которой Вы работаете, испытывает временные финансовые трудности и Вам не вовремя оплачивают з/п. Ваши действия?</w:t>
      </w:r>
    </w:p>
    <w:p w14:paraId="144C5C7B" w14:textId="77777777" w:rsidR="000B3546" w:rsidRPr="00D82C26" w:rsidRDefault="000B3546" w:rsidP="00D82C26">
      <w:pPr>
        <w:pStyle w:val="a3"/>
        <w:numPr>
          <w:ilvl w:val="0"/>
          <w:numId w:val="1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Хороший повод уйти, напишу сразу заявление на увольнение,</w:t>
      </w:r>
    </w:p>
    <w:p w14:paraId="5084A7B6" w14:textId="77777777" w:rsidR="000B3546" w:rsidRPr="00D82C26" w:rsidRDefault="000B3546" w:rsidP="00D82C26">
      <w:pPr>
        <w:pStyle w:val="a3"/>
        <w:numPr>
          <w:ilvl w:val="0"/>
          <w:numId w:val="1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Подожду немного, если это повторится, напишу заявление на увольнение,</w:t>
      </w:r>
    </w:p>
    <w:p w14:paraId="0C22C078" w14:textId="77777777" w:rsidR="000B3546" w:rsidRPr="00D82C26" w:rsidRDefault="00A529AA" w:rsidP="00D82C26">
      <w:pPr>
        <w:pStyle w:val="a3"/>
        <w:numPr>
          <w:ilvl w:val="0"/>
          <w:numId w:val="1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Разберусь</w:t>
      </w:r>
      <w:r w:rsidR="003342C6" w:rsidRPr="00D82C26">
        <w:rPr>
          <w:sz w:val="24"/>
          <w:szCs w:val="24"/>
        </w:rPr>
        <w:t>, могу</w:t>
      </w:r>
      <w:r w:rsidR="000B3546" w:rsidRPr="00D82C26">
        <w:rPr>
          <w:sz w:val="24"/>
          <w:szCs w:val="24"/>
        </w:rPr>
        <w:t xml:space="preserve"> ли я чем-то помочь Компании, и если </w:t>
      </w:r>
      <w:r w:rsidRPr="00D82C26">
        <w:rPr>
          <w:sz w:val="24"/>
          <w:szCs w:val="24"/>
        </w:rPr>
        <w:t>это в моих силах</w:t>
      </w:r>
      <w:r w:rsidR="000653CE" w:rsidRPr="00D82C26">
        <w:rPr>
          <w:sz w:val="24"/>
          <w:szCs w:val="24"/>
        </w:rPr>
        <w:t>, то буду работать</w:t>
      </w:r>
      <w:r w:rsidR="000B3546" w:rsidRPr="00D82C26">
        <w:rPr>
          <w:sz w:val="24"/>
          <w:szCs w:val="24"/>
        </w:rPr>
        <w:t xml:space="preserve">, </w:t>
      </w:r>
      <w:r w:rsidR="001508C2" w:rsidRPr="00D82C26">
        <w:rPr>
          <w:sz w:val="24"/>
          <w:szCs w:val="24"/>
        </w:rPr>
        <w:t>возможно мы выйдем</w:t>
      </w:r>
      <w:r w:rsidR="00E83864" w:rsidRPr="00D82C26">
        <w:rPr>
          <w:sz w:val="24"/>
          <w:szCs w:val="24"/>
        </w:rPr>
        <w:t xml:space="preserve"> из</w:t>
      </w:r>
      <w:r w:rsidR="000B3546" w:rsidRPr="00D82C26">
        <w:rPr>
          <w:sz w:val="24"/>
          <w:szCs w:val="24"/>
        </w:rPr>
        <w:t xml:space="preserve"> проблем,</w:t>
      </w:r>
    </w:p>
    <w:p w14:paraId="2C3E7CC8" w14:textId="77777777" w:rsidR="000B3546" w:rsidRPr="00D82C26" w:rsidRDefault="000B3546" w:rsidP="00D82C26">
      <w:pPr>
        <w:pStyle w:val="a3"/>
        <w:numPr>
          <w:ilvl w:val="0"/>
          <w:numId w:val="1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Я очень организованный и профессиональный человек, и работаю только в сильных компаниях, у нас не </w:t>
      </w:r>
      <w:r w:rsidR="00E83864" w:rsidRPr="00D82C26">
        <w:rPr>
          <w:sz w:val="24"/>
          <w:szCs w:val="24"/>
        </w:rPr>
        <w:t>может быть</w:t>
      </w:r>
      <w:r w:rsidRPr="00D82C26">
        <w:rPr>
          <w:sz w:val="24"/>
          <w:szCs w:val="24"/>
        </w:rPr>
        <w:t xml:space="preserve"> </w:t>
      </w:r>
      <w:r w:rsidR="00A529AA" w:rsidRPr="00D82C26">
        <w:rPr>
          <w:sz w:val="24"/>
          <w:szCs w:val="24"/>
        </w:rPr>
        <w:t>проблем,</w:t>
      </w:r>
      <w:r w:rsidR="00E83864" w:rsidRPr="00D82C26">
        <w:rPr>
          <w:sz w:val="24"/>
          <w:szCs w:val="24"/>
        </w:rPr>
        <w:t xml:space="preserve"> и мы их одолеем</w:t>
      </w:r>
      <w:r w:rsidRPr="00D82C26">
        <w:rPr>
          <w:sz w:val="24"/>
          <w:szCs w:val="24"/>
        </w:rPr>
        <w:t>,</w:t>
      </w:r>
    </w:p>
    <w:p w14:paraId="24BCC167" w14:textId="77777777" w:rsidR="007C5397" w:rsidRDefault="000B3546" w:rsidP="00D82C26">
      <w:pPr>
        <w:pStyle w:val="a3"/>
        <w:numPr>
          <w:ilvl w:val="0"/>
          <w:numId w:val="11"/>
        </w:numPr>
        <w:ind w:left="426" w:hanging="426"/>
        <w:jc w:val="both"/>
        <w:rPr>
          <w:ins w:id="43" w:author="Iskander Mukan" w:date="2022-10-19T14:32:00Z"/>
          <w:sz w:val="24"/>
          <w:szCs w:val="24"/>
        </w:rPr>
      </w:pPr>
      <w:r w:rsidRPr="00D82C26">
        <w:rPr>
          <w:sz w:val="24"/>
          <w:szCs w:val="24"/>
        </w:rPr>
        <w:t>Ваш вариант:</w:t>
      </w:r>
    </w:p>
    <w:p w14:paraId="7445DF8B" w14:textId="25079AEC" w:rsidR="000B3546" w:rsidRPr="00D82C26" w:rsidRDefault="007C5397" w:rsidP="00D82C26">
      <w:pPr>
        <w:pStyle w:val="a3"/>
        <w:numPr>
          <w:ilvl w:val="0"/>
          <w:numId w:val="11"/>
        </w:numPr>
        <w:ind w:left="426" w:hanging="426"/>
        <w:jc w:val="both"/>
        <w:rPr>
          <w:sz w:val="24"/>
          <w:szCs w:val="24"/>
        </w:rPr>
      </w:pPr>
      <w:ins w:id="44" w:author="Iskander Mukan" w:date="2022-10-19T14:32:00Z">
        <w:r>
          <w:t xml:space="preserve">Если мне корректно объяснят по каким причинам задерживается </w:t>
        </w:r>
      </w:ins>
      <w:ins w:id="45" w:author="Iskander Mukan" w:date="2022-10-19T14:33:00Z">
        <w:r>
          <w:t>з/п, то  тогда я выберу третий вариант, однако, если на этот период у меня будут финансовые проблемы</w:t>
        </w:r>
      </w:ins>
      <w:ins w:id="46" w:author="Iskander Mukan" w:date="2022-10-19T14:34:00Z">
        <w:r>
          <w:t>, то скорее всего поменяю место работы</w:t>
        </w:r>
      </w:ins>
      <w:r w:rsidR="000B3546" w:rsidRPr="00D82C26">
        <w:rPr>
          <w:sz w:val="24"/>
          <w:szCs w:val="24"/>
        </w:rPr>
        <w:t>____________________________________________________________</w:t>
      </w:r>
      <w:r w:rsidR="00A529AA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379DBE00" w14:textId="428ADB1F" w:rsidR="00A529AA" w:rsidRPr="00D82C26" w:rsidRDefault="00A529AA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398ECC0F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36372EEC" w14:textId="77777777" w:rsidR="000B3546" w:rsidRPr="00D82C26" w:rsidRDefault="000B3546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У Вас, как Вам кажется, есть хорошие идеи, которые будут полезны Компании</w:t>
      </w:r>
      <w:r w:rsidR="00CD29AF" w:rsidRPr="00D82C26">
        <w:rPr>
          <w:sz w:val="24"/>
          <w:szCs w:val="24"/>
        </w:rPr>
        <w:t xml:space="preserve">, </w:t>
      </w:r>
      <w:r w:rsidRPr="00D82C26">
        <w:rPr>
          <w:sz w:val="24"/>
          <w:szCs w:val="24"/>
        </w:rPr>
        <w:t>но Вы не знаете одобрит, ли их руководство</w:t>
      </w:r>
      <w:r w:rsidR="00CD29AF" w:rsidRPr="00D82C26">
        <w:rPr>
          <w:sz w:val="24"/>
          <w:szCs w:val="24"/>
        </w:rPr>
        <w:t>. Ваши действия?</w:t>
      </w:r>
    </w:p>
    <w:p w14:paraId="7E0FD48B" w14:textId="3D12AA29" w:rsidR="00CD29AF" w:rsidRDefault="00CD29AF" w:rsidP="00D82C26">
      <w:pPr>
        <w:pStyle w:val="a3"/>
        <w:numPr>
          <w:ilvl w:val="0"/>
          <w:numId w:val="12"/>
        </w:numPr>
        <w:ind w:left="426" w:hanging="426"/>
        <w:jc w:val="both"/>
        <w:rPr>
          <w:ins w:id="47" w:author="Iskander Mukan" w:date="2022-10-19T14:34:00Z"/>
          <w:sz w:val="24"/>
          <w:szCs w:val="24"/>
        </w:rPr>
      </w:pPr>
      <w:r w:rsidRPr="00D82C26">
        <w:rPr>
          <w:sz w:val="24"/>
          <w:szCs w:val="24"/>
        </w:rPr>
        <w:t>Попробую доступно и правильно написать</w:t>
      </w:r>
      <w:r w:rsidR="001508C2" w:rsidRPr="00D82C26">
        <w:rPr>
          <w:sz w:val="24"/>
          <w:szCs w:val="24"/>
        </w:rPr>
        <w:t>, затем</w:t>
      </w:r>
      <w:r w:rsidRPr="00D82C26">
        <w:rPr>
          <w:sz w:val="24"/>
          <w:szCs w:val="24"/>
        </w:rPr>
        <w:t xml:space="preserve"> отправ</w:t>
      </w:r>
      <w:r w:rsidR="001508C2" w:rsidRPr="00D82C26">
        <w:rPr>
          <w:sz w:val="24"/>
          <w:szCs w:val="24"/>
        </w:rPr>
        <w:t>лю</w:t>
      </w:r>
      <w:r w:rsidRPr="00D82C26">
        <w:rPr>
          <w:sz w:val="24"/>
          <w:szCs w:val="24"/>
        </w:rPr>
        <w:t xml:space="preserve"> </w:t>
      </w:r>
      <w:r w:rsidR="001508C2" w:rsidRPr="00D82C26">
        <w:rPr>
          <w:sz w:val="24"/>
          <w:szCs w:val="24"/>
        </w:rPr>
        <w:t>сообщение</w:t>
      </w:r>
      <w:r w:rsidRPr="00D82C26">
        <w:rPr>
          <w:sz w:val="24"/>
          <w:szCs w:val="24"/>
        </w:rPr>
        <w:t xml:space="preserve"> руководителю,</w:t>
      </w:r>
    </w:p>
    <w:p w14:paraId="1016CE60" w14:textId="77777777" w:rsidR="007C5397" w:rsidRPr="00D82C26" w:rsidRDefault="007C5397" w:rsidP="00D82C26">
      <w:pPr>
        <w:pStyle w:val="a3"/>
        <w:numPr>
          <w:ilvl w:val="0"/>
          <w:numId w:val="12"/>
        </w:numPr>
        <w:ind w:left="426" w:hanging="426"/>
        <w:jc w:val="both"/>
        <w:rPr>
          <w:sz w:val="24"/>
          <w:szCs w:val="24"/>
        </w:rPr>
      </w:pPr>
    </w:p>
    <w:p w14:paraId="4059DD45" w14:textId="77777777" w:rsidR="00CD29AF" w:rsidRPr="00D82C26" w:rsidRDefault="00CD29AF" w:rsidP="00D82C26">
      <w:pPr>
        <w:pStyle w:val="a3"/>
        <w:numPr>
          <w:ilvl w:val="0"/>
          <w:numId w:val="1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Обсужу с коллегами, </w:t>
      </w:r>
      <w:r w:rsidR="00A529AA" w:rsidRPr="00D82C26">
        <w:rPr>
          <w:sz w:val="24"/>
          <w:szCs w:val="24"/>
        </w:rPr>
        <w:t xml:space="preserve">попробую их убедить, если не получиться, то </w:t>
      </w:r>
      <w:r w:rsidRPr="00D82C26">
        <w:rPr>
          <w:sz w:val="24"/>
          <w:szCs w:val="24"/>
        </w:rPr>
        <w:t>может быть не стоит торопиться</w:t>
      </w:r>
      <w:r w:rsidR="00A529AA" w:rsidRPr="00D82C26">
        <w:rPr>
          <w:sz w:val="24"/>
          <w:szCs w:val="24"/>
        </w:rPr>
        <w:t xml:space="preserve"> с предложениями</w:t>
      </w:r>
      <w:r w:rsidRPr="00D82C26">
        <w:rPr>
          <w:sz w:val="24"/>
          <w:szCs w:val="24"/>
        </w:rPr>
        <w:t>,</w:t>
      </w:r>
    </w:p>
    <w:p w14:paraId="528A74CF" w14:textId="77777777" w:rsidR="00CD29AF" w:rsidRPr="00D82C26" w:rsidRDefault="00CD29AF" w:rsidP="00D82C26">
      <w:pPr>
        <w:pStyle w:val="a3"/>
        <w:numPr>
          <w:ilvl w:val="0"/>
          <w:numId w:val="1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Зачем куда-то лезть, и так </w:t>
      </w:r>
      <w:r w:rsidR="00A529AA" w:rsidRPr="00D82C26">
        <w:rPr>
          <w:sz w:val="24"/>
          <w:szCs w:val="24"/>
        </w:rPr>
        <w:t xml:space="preserve">своих </w:t>
      </w:r>
      <w:r w:rsidRPr="00D82C26">
        <w:rPr>
          <w:sz w:val="24"/>
          <w:szCs w:val="24"/>
        </w:rPr>
        <w:t>проблем хватает,</w:t>
      </w:r>
    </w:p>
    <w:p w14:paraId="24B013C0" w14:textId="77777777" w:rsidR="00CD29AF" w:rsidRPr="00D82C26" w:rsidRDefault="00CD29AF" w:rsidP="00D82C26">
      <w:pPr>
        <w:pStyle w:val="a3"/>
        <w:numPr>
          <w:ilvl w:val="0"/>
          <w:numId w:val="1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Я хочу работать в </w:t>
      </w:r>
      <w:r w:rsidR="00A529AA" w:rsidRPr="00D82C26">
        <w:rPr>
          <w:sz w:val="24"/>
          <w:szCs w:val="24"/>
        </w:rPr>
        <w:t>успешно</w:t>
      </w:r>
      <w:r w:rsidRPr="00D82C26">
        <w:rPr>
          <w:sz w:val="24"/>
          <w:szCs w:val="24"/>
        </w:rPr>
        <w:t xml:space="preserve">й Компании, и </w:t>
      </w:r>
      <w:r w:rsidR="00A529AA" w:rsidRPr="00D82C26">
        <w:rPr>
          <w:sz w:val="24"/>
          <w:szCs w:val="24"/>
        </w:rPr>
        <w:t>я должен/на</w:t>
      </w:r>
      <w:r w:rsidRPr="00D82C26">
        <w:rPr>
          <w:sz w:val="24"/>
          <w:szCs w:val="24"/>
        </w:rPr>
        <w:t xml:space="preserve"> к этому стремится, поэтому в </w:t>
      </w:r>
      <w:r w:rsidR="00A529AA" w:rsidRPr="00D82C26">
        <w:rPr>
          <w:sz w:val="24"/>
          <w:szCs w:val="24"/>
        </w:rPr>
        <w:t xml:space="preserve">кратчайшее </w:t>
      </w:r>
      <w:r w:rsidRPr="00D82C26">
        <w:rPr>
          <w:sz w:val="24"/>
          <w:szCs w:val="24"/>
        </w:rPr>
        <w:t xml:space="preserve">время, </w:t>
      </w:r>
      <w:r w:rsidR="00A529AA" w:rsidRPr="00D82C26">
        <w:rPr>
          <w:sz w:val="24"/>
          <w:szCs w:val="24"/>
        </w:rPr>
        <w:t>срочно</w:t>
      </w:r>
      <w:r w:rsidRPr="00D82C26">
        <w:rPr>
          <w:sz w:val="24"/>
          <w:szCs w:val="24"/>
        </w:rPr>
        <w:t xml:space="preserve"> </w:t>
      </w:r>
      <w:r w:rsidR="001508C2" w:rsidRPr="00D82C26">
        <w:rPr>
          <w:sz w:val="24"/>
          <w:szCs w:val="24"/>
        </w:rPr>
        <w:t xml:space="preserve">свяжусь с </w:t>
      </w:r>
      <w:r w:rsidR="00A529AA" w:rsidRPr="00D82C26">
        <w:rPr>
          <w:sz w:val="24"/>
          <w:szCs w:val="24"/>
        </w:rPr>
        <w:t>руководств</w:t>
      </w:r>
      <w:r w:rsidR="001508C2" w:rsidRPr="00D82C26">
        <w:rPr>
          <w:sz w:val="24"/>
          <w:szCs w:val="24"/>
        </w:rPr>
        <w:t>ом и</w:t>
      </w:r>
      <w:r w:rsidR="00A529AA" w:rsidRPr="00D82C26">
        <w:rPr>
          <w:sz w:val="24"/>
          <w:szCs w:val="24"/>
        </w:rPr>
        <w:t xml:space="preserve"> </w:t>
      </w:r>
      <w:r w:rsidR="001508C2" w:rsidRPr="00D82C26">
        <w:rPr>
          <w:sz w:val="24"/>
          <w:szCs w:val="24"/>
        </w:rPr>
        <w:t xml:space="preserve">выложу </w:t>
      </w:r>
      <w:r w:rsidR="00A529AA" w:rsidRPr="00D82C26">
        <w:rPr>
          <w:sz w:val="24"/>
          <w:szCs w:val="24"/>
        </w:rPr>
        <w:t>свою инициативу</w:t>
      </w:r>
      <w:r w:rsidRPr="00D82C26">
        <w:rPr>
          <w:sz w:val="24"/>
          <w:szCs w:val="24"/>
        </w:rPr>
        <w:t>,</w:t>
      </w:r>
    </w:p>
    <w:p w14:paraId="11F26B78" w14:textId="2DECDCE2" w:rsidR="00CD29AF" w:rsidRPr="00D82C26" w:rsidRDefault="00CD29AF" w:rsidP="00D82C26">
      <w:pPr>
        <w:pStyle w:val="a3"/>
        <w:numPr>
          <w:ilvl w:val="0"/>
          <w:numId w:val="12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вариант:____________________________________________________________</w:t>
      </w:r>
      <w:r w:rsidR="00A529AA" w:rsidRPr="00D82C26">
        <w:rPr>
          <w:sz w:val="24"/>
          <w:szCs w:val="24"/>
        </w:rPr>
        <w:t>________</w:t>
      </w:r>
      <w:r w:rsidR="00D82C26">
        <w:rPr>
          <w:sz w:val="24"/>
          <w:szCs w:val="24"/>
        </w:rPr>
        <w:t>_______</w:t>
      </w:r>
    </w:p>
    <w:p w14:paraId="1C118F59" w14:textId="62A3FA74" w:rsidR="00A529AA" w:rsidRPr="00D82C26" w:rsidRDefault="00A529AA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68B4F803" w14:textId="77777777" w:rsidR="003342C6" w:rsidRPr="00D82C26" w:rsidRDefault="003342C6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019B6B27" w14:textId="77777777" w:rsidR="00CD29AF" w:rsidRPr="00D82C26" w:rsidRDefault="00CD29AF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Вас </w:t>
      </w:r>
      <w:r w:rsidR="003342C6" w:rsidRPr="00D82C26">
        <w:rPr>
          <w:sz w:val="24"/>
          <w:szCs w:val="24"/>
        </w:rPr>
        <w:t>ищет</w:t>
      </w:r>
      <w:r w:rsidRPr="00D82C26">
        <w:rPr>
          <w:sz w:val="24"/>
          <w:szCs w:val="24"/>
        </w:rPr>
        <w:t xml:space="preserve"> руководитель, </w:t>
      </w:r>
      <w:r w:rsidR="003342C6" w:rsidRPr="00D82C26">
        <w:rPr>
          <w:sz w:val="24"/>
          <w:szCs w:val="24"/>
        </w:rPr>
        <w:t>который не находиться в офисе</w:t>
      </w:r>
      <w:r w:rsidR="00A529AA" w:rsidRPr="00D82C26">
        <w:rPr>
          <w:sz w:val="24"/>
          <w:szCs w:val="24"/>
        </w:rPr>
        <w:t>.</w:t>
      </w:r>
      <w:r w:rsidR="003342C6" w:rsidRP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 xml:space="preserve">Вы </w:t>
      </w:r>
      <w:r w:rsidR="003342C6" w:rsidRPr="00D82C26">
        <w:rPr>
          <w:sz w:val="24"/>
          <w:szCs w:val="24"/>
        </w:rPr>
        <w:t xml:space="preserve">вышли </w:t>
      </w:r>
      <w:r w:rsidR="00A529AA" w:rsidRPr="00D82C26">
        <w:rPr>
          <w:sz w:val="24"/>
          <w:szCs w:val="24"/>
        </w:rPr>
        <w:t xml:space="preserve">из офиса </w:t>
      </w:r>
      <w:r w:rsidR="003342C6" w:rsidRPr="00D82C26">
        <w:rPr>
          <w:sz w:val="24"/>
          <w:szCs w:val="24"/>
        </w:rPr>
        <w:t xml:space="preserve">по </w:t>
      </w:r>
      <w:r w:rsidR="00A529AA" w:rsidRPr="00D82C26">
        <w:rPr>
          <w:sz w:val="24"/>
          <w:szCs w:val="24"/>
        </w:rPr>
        <w:t xml:space="preserve">своим </w:t>
      </w:r>
      <w:r w:rsidR="003342C6" w:rsidRPr="00D82C26">
        <w:rPr>
          <w:sz w:val="24"/>
          <w:szCs w:val="24"/>
        </w:rPr>
        <w:t>важным делам</w:t>
      </w:r>
      <w:r w:rsidRPr="00D82C26">
        <w:rPr>
          <w:sz w:val="24"/>
          <w:szCs w:val="24"/>
        </w:rPr>
        <w:t>. Ваши действия?</w:t>
      </w:r>
    </w:p>
    <w:p w14:paraId="426A6566" w14:textId="77777777" w:rsidR="00CD29AF" w:rsidRPr="00D82C26" w:rsidRDefault="00A529AA" w:rsidP="00D82C26">
      <w:pPr>
        <w:pStyle w:val="a3"/>
        <w:numPr>
          <w:ilvl w:val="0"/>
          <w:numId w:val="1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Бросите свои дела и п</w:t>
      </w:r>
      <w:r w:rsidR="003342C6" w:rsidRPr="00D82C26">
        <w:rPr>
          <w:sz w:val="24"/>
          <w:szCs w:val="24"/>
        </w:rPr>
        <w:t>остараетесь быстрее приехать в офис, свяжетесь с</w:t>
      </w:r>
      <w:r w:rsidRPr="00D82C26">
        <w:rPr>
          <w:sz w:val="24"/>
          <w:szCs w:val="24"/>
        </w:rPr>
        <w:t xml:space="preserve"> </w:t>
      </w:r>
      <w:r w:rsidR="003342C6" w:rsidRPr="00D82C26">
        <w:rPr>
          <w:sz w:val="24"/>
          <w:szCs w:val="24"/>
        </w:rPr>
        <w:t>ним и выясните что ему нужно</w:t>
      </w:r>
      <w:r w:rsidR="00CD29AF" w:rsidRPr="00D82C26">
        <w:rPr>
          <w:sz w:val="24"/>
          <w:szCs w:val="24"/>
        </w:rPr>
        <w:t>,</w:t>
      </w:r>
    </w:p>
    <w:p w14:paraId="06C0D6AC" w14:textId="77777777" w:rsidR="00CD29AF" w:rsidRPr="00D82C26" w:rsidRDefault="003342C6" w:rsidP="00D82C26">
      <w:pPr>
        <w:pStyle w:val="a3"/>
        <w:numPr>
          <w:ilvl w:val="0"/>
          <w:numId w:val="1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Свяжетесь с ним после того, как решите личные дела</w:t>
      </w:r>
      <w:r w:rsidR="00CD29AF" w:rsidRPr="00D82C26">
        <w:rPr>
          <w:sz w:val="24"/>
          <w:szCs w:val="24"/>
        </w:rPr>
        <w:t>,</w:t>
      </w:r>
    </w:p>
    <w:p w14:paraId="2EF8308B" w14:textId="77777777" w:rsidR="00CD29AF" w:rsidRPr="00D82C26" w:rsidRDefault="003342C6" w:rsidP="00D82C26">
      <w:pPr>
        <w:pStyle w:val="a3"/>
        <w:numPr>
          <w:ilvl w:val="0"/>
          <w:numId w:val="1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Придумаете историю и попросите коллег</w:t>
      </w:r>
      <w:r w:rsidR="00CD29AF" w:rsidRPr="00D82C26">
        <w:rPr>
          <w:sz w:val="24"/>
          <w:szCs w:val="24"/>
        </w:rPr>
        <w:t>,</w:t>
      </w:r>
      <w:r w:rsidRPr="00D82C26">
        <w:rPr>
          <w:sz w:val="24"/>
          <w:szCs w:val="24"/>
        </w:rPr>
        <w:t xml:space="preserve"> чтобы они вас «отмазали»,</w:t>
      </w:r>
    </w:p>
    <w:p w14:paraId="026B16D9" w14:textId="77777777" w:rsidR="00CD29AF" w:rsidRPr="00D82C26" w:rsidRDefault="003342C6" w:rsidP="00D82C26">
      <w:pPr>
        <w:pStyle w:val="a3"/>
        <w:numPr>
          <w:ilvl w:val="0"/>
          <w:numId w:val="13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Немедленно позвоните шефу, в</w:t>
      </w:r>
      <w:r w:rsidR="00CD29AF" w:rsidRPr="00D82C26">
        <w:rPr>
          <w:sz w:val="24"/>
          <w:szCs w:val="24"/>
        </w:rPr>
        <w:t xml:space="preserve">озьмете блокнот </w:t>
      </w:r>
      <w:r w:rsidRPr="00D82C26">
        <w:rPr>
          <w:sz w:val="24"/>
          <w:szCs w:val="24"/>
        </w:rPr>
        <w:t>для записи поручений и инструкций</w:t>
      </w:r>
      <w:r w:rsidR="00CD29AF" w:rsidRPr="00D82C26">
        <w:rPr>
          <w:sz w:val="24"/>
          <w:szCs w:val="24"/>
        </w:rPr>
        <w:t>,</w:t>
      </w:r>
      <w:r w:rsidR="00A529AA" w:rsidRPr="00D82C26">
        <w:rPr>
          <w:sz w:val="24"/>
          <w:szCs w:val="24"/>
        </w:rPr>
        <w:t xml:space="preserve"> чтобы срочно выполнить все что он потребует.</w:t>
      </w:r>
    </w:p>
    <w:p w14:paraId="52DFD131" w14:textId="77777777" w:rsidR="007C5397" w:rsidRDefault="00CD29AF" w:rsidP="00D82C26">
      <w:pPr>
        <w:pStyle w:val="a3"/>
        <w:numPr>
          <w:ilvl w:val="0"/>
          <w:numId w:val="13"/>
        </w:numPr>
        <w:ind w:left="426" w:hanging="426"/>
        <w:jc w:val="both"/>
        <w:rPr>
          <w:ins w:id="48" w:author="Iskander Mukan" w:date="2022-10-19T14:35:00Z"/>
          <w:sz w:val="24"/>
          <w:szCs w:val="24"/>
        </w:rPr>
      </w:pPr>
      <w:r w:rsidRPr="00D82C26">
        <w:rPr>
          <w:sz w:val="24"/>
          <w:szCs w:val="24"/>
        </w:rPr>
        <w:t>Ваш вариант:</w:t>
      </w:r>
    </w:p>
    <w:p w14:paraId="615827D8" w14:textId="6E03D3B9" w:rsidR="00CD29AF" w:rsidRPr="00D82C26" w:rsidRDefault="007C5397" w:rsidP="00D82C26">
      <w:pPr>
        <w:pStyle w:val="a3"/>
        <w:numPr>
          <w:ilvl w:val="0"/>
          <w:numId w:val="13"/>
        </w:numPr>
        <w:ind w:left="426" w:hanging="426"/>
        <w:jc w:val="both"/>
        <w:rPr>
          <w:sz w:val="24"/>
          <w:szCs w:val="24"/>
        </w:rPr>
      </w:pPr>
      <w:ins w:id="49" w:author="Iskander Mukan" w:date="2022-10-19T14:35:00Z">
        <w:r>
          <w:lastRenderedPageBreak/>
          <w:t>Если это происходит в рабочее время, то последни</w:t>
        </w:r>
      </w:ins>
      <w:ins w:id="50" w:author="Iskander Mukan" w:date="2022-10-19T14:36:00Z">
        <w:r>
          <w:t>й вариант, однако если я вышел по своим делам, заранее предупредив руководство, либо после око</w:t>
        </w:r>
      </w:ins>
      <w:ins w:id="51" w:author="Iskander Mukan" w:date="2022-10-19T14:37:00Z">
        <w:r>
          <w:t>нчания рабочего времени то второй вариант</w:t>
        </w:r>
      </w:ins>
      <w:r w:rsidR="00CD29AF" w:rsidRPr="00D82C26">
        <w:rPr>
          <w:sz w:val="24"/>
          <w:szCs w:val="24"/>
        </w:rPr>
        <w:t>___________________________________________________________</w:t>
      </w:r>
      <w:r w:rsidR="00A529AA" w:rsidRPr="00D82C26">
        <w:rPr>
          <w:sz w:val="24"/>
          <w:szCs w:val="24"/>
        </w:rPr>
        <w:t>_________</w:t>
      </w:r>
      <w:r w:rsidR="00D82C26">
        <w:rPr>
          <w:sz w:val="24"/>
          <w:szCs w:val="24"/>
        </w:rPr>
        <w:t>_______</w:t>
      </w:r>
    </w:p>
    <w:p w14:paraId="0DFD7F56" w14:textId="16CD4816" w:rsidR="00A529AA" w:rsidRPr="00D82C26" w:rsidRDefault="00A529AA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510AC601" w14:textId="77777777" w:rsidR="00275A42" w:rsidRPr="00D82C26" w:rsidRDefault="00275A42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255B044F" w14:textId="77777777" w:rsidR="00275A42" w:rsidRPr="00D82C26" w:rsidRDefault="00275A42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Перед вашим коллективом руководство поставило важную задачу, для решения которой требуется командная работа. Вы видите, что некоторые сотрудники не решают поставленных задач и некомпетентны, а те, кто компетентен откровенно игнорируют решения. Ваши действия?</w:t>
      </w:r>
    </w:p>
    <w:p w14:paraId="2FC10C6A" w14:textId="77777777" w:rsidR="00275A42" w:rsidRPr="00D82C26" w:rsidRDefault="00275A42" w:rsidP="00D82C26">
      <w:pPr>
        <w:pStyle w:val="a3"/>
        <w:numPr>
          <w:ilvl w:val="0"/>
          <w:numId w:val="1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Сообщите немедля о своих наблюдениях руководству, чтобы они сделали выводы и приняли срочные меры,</w:t>
      </w:r>
    </w:p>
    <w:p w14:paraId="1C05FD73" w14:textId="77777777" w:rsidR="00275A42" w:rsidRPr="00D82C26" w:rsidRDefault="00275A42" w:rsidP="007C5397">
      <w:pPr>
        <w:rPr>
          <w:sz w:val="24"/>
          <w:szCs w:val="24"/>
        </w:rPr>
        <w:pPrChange w:id="52" w:author="Iskander Mukan" w:date="2022-10-19T14:38:00Z">
          <w:pPr>
            <w:pStyle w:val="a3"/>
            <w:numPr>
              <w:numId w:val="14"/>
            </w:numPr>
            <w:ind w:left="426" w:hanging="426"/>
            <w:jc w:val="both"/>
          </w:pPr>
        </w:pPrChange>
      </w:pPr>
      <w:r w:rsidRPr="00D82C26">
        <w:rPr>
          <w:sz w:val="24"/>
          <w:szCs w:val="24"/>
        </w:rPr>
        <w:t>Постараетесь поговорить с коллегой/ами, чтобы они сделали выводы и начали работать, либо покинули коллектив,</w:t>
      </w:r>
      <w:r w:rsidR="001508C2" w:rsidRPr="00D82C26">
        <w:rPr>
          <w:sz w:val="24"/>
          <w:szCs w:val="24"/>
        </w:rPr>
        <w:t xml:space="preserve"> потому что они тратят ваше время тоже,</w:t>
      </w:r>
    </w:p>
    <w:p w14:paraId="2CD8EE6F" w14:textId="77777777" w:rsidR="00275A42" w:rsidRPr="00D82C26" w:rsidRDefault="00275A42" w:rsidP="00D82C26">
      <w:pPr>
        <w:pStyle w:val="a3"/>
        <w:numPr>
          <w:ilvl w:val="0"/>
          <w:numId w:val="1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Не будете обращать внимания и будете делать тихо свою работу,</w:t>
      </w:r>
    </w:p>
    <w:p w14:paraId="193FE102" w14:textId="77777777" w:rsidR="00275A42" w:rsidRPr="00D82C26" w:rsidRDefault="001508C2" w:rsidP="00D82C26">
      <w:pPr>
        <w:pStyle w:val="a3"/>
        <w:numPr>
          <w:ilvl w:val="0"/>
          <w:numId w:val="1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Зачем выделяться от</w:t>
      </w:r>
      <w:r w:rsidR="00275A42" w:rsidRPr="00D82C26">
        <w:rPr>
          <w:sz w:val="24"/>
          <w:szCs w:val="24"/>
        </w:rPr>
        <w:t xml:space="preserve"> остальны</w:t>
      </w:r>
      <w:r w:rsidRPr="00D82C26">
        <w:rPr>
          <w:sz w:val="24"/>
          <w:szCs w:val="24"/>
        </w:rPr>
        <w:t xml:space="preserve">х, вам и так платят, </w:t>
      </w:r>
      <w:r w:rsidR="00275A42" w:rsidRPr="00D82C26">
        <w:rPr>
          <w:sz w:val="24"/>
          <w:szCs w:val="24"/>
        </w:rPr>
        <w:t xml:space="preserve">и также откровенно на все </w:t>
      </w:r>
      <w:r w:rsidRPr="00D82C26">
        <w:rPr>
          <w:sz w:val="24"/>
          <w:szCs w:val="24"/>
        </w:rPr>
        <w:t>«</w:t>
      </w:r>
      <w:r w:rsidR="00275A42" w:rsidRPr="00D82C26">
        <w:rPr>
          <w:sz w:val="24"/>
          <w:szCs w:val="24"/>
        </w:rPr>
        <w:t>забь</w:t>
      </w:r>
      <w:r w:rsidRPr="00D82C26">
        <w:rPr>
          <w:sz w:val="24"/>
          <w:szCs w:val="24"/>
        </w:rPr>
        <w:t>ё</w:t>
      </w:r>
      <w:r w:rsidR="00275A42" w:rsidRPr="00D82C26">
        <w:rPr>
          <w:sz w:val="24"/>
          <w:szCs w:val="24"/>
        </w:rPr>
        <w:t>те</w:t>
      </w:r>
      <w:r w:rsidRPr="00D82C26">
        <w:rPr>
          <w:sz w:val="24"/>
          <w:szCs w:val="24"/>
        </w:rPr>
        <w:t>»</w:t>
      </w:r>
      <w:r w:rsidR="00275A42" w:rsidRPr="00D82C26">
        <w:rPr>
          <w:sz w:val="24"/>
          <w:szCs w:val="24"/>
        </w:rPr>
        <w:t>,</w:t>
      </w:r>
    </w:p>
    <w:p w14:paraId="42A7C48C" w14:textId="6D192ABA" w:rsidR="00275A42" w:rsidRPr="00D82C26" w:rsidRDefault="00275A42" w:rsidP="00D82C26">
      <w:pPr>
        <w:pStyle w:val="a3"/>
        <w:numPr>
          <w:ilvl w:val="0"/>
          <w:numId w:val="14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Ваш вариант: ____________________________________________________________________</w:t>
      </w:r>
      <w:r w:rsidR="00D82C26">
        <w:rPr>
          <w:sz w:val="24"/>
          <w:szCs w:val="24"/>
        </w:rPr>
        <w:t>______</w:t>
      </w:r>
    </w:p>
    <w:p w14:paraId="392BF8E4" w14:textId="3DB109FE" w:rsidR="00275A42" w:rsidRPr="00D82C26" w:rsidRDefault="00275A42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_______________________________________________________________________________</w:t>
      </w:r>
      <w:r w:rsidR="00D82C26">
        <w:rPr>
          <w:sz w:val="24"/>
          <w:szCs w:val="24"/>
        </w:rPr>
        <w:t>___________</w:t>
      </w:r>
    </w:p>
    <w:p w14:paraId="66F807FC" w14:textId="77777777" w:rsidR="00275A42" w:rsidRPr="00D82C26" w:rsidRDefault="00275A42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5457417C" w14:textId="77777777" w:rsidR="00275A42" w:rsidRPr="00D82C26" w:rsidRDefault="00275A42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32782450" w14:textId="660C4F3D" w:rsidR="00275A42" w:rsidRPr="00D82C26" w:rsidRDefault="001508C2" w:rsidP="00D82C26">
      <w:pPr>
        <w:pStyle w:val="a3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Объясните фразу – </w:t>
      </w:r>
      <w:r w:rsidR="00D82C26">
        <w:rPr>
          <w:sz w:val="24"/>
          <w:szCs w:val="24"/>
        </w:rPr>
        <w:t>«</w:t>
      </w:r>
      <w:r w:rsidR="003669FB" w:rsidRPr="00D82C26">
        <w:rPr>
          <w:sz w:val="24"/>
          <w:szCs w:val="24"/>
        </w:rPr>
        <w:t>Бродя по лесу ищешь солнца, идя по пустыне жаждешь тени деревьев</w:t>
      </w:r>
      <w:r w:rsidR="00D82C26">
        <w:rPr>
          <w:sz w:val="24"/>
          <w:szCs w:val="24"/>
        </w:rPr>
        <w:t>»</w:t>
      </w:r>
      <w:r w:rsidR="003669FB" w:rsidRPr="00D82C26">
        <w:rPr>
          <w:sz w:val="24"/>
          <w:szCs w:val="24"/>
        </w:rPr>
        <w:t>.</w:t>
      </w:r>
    </w:p>
    <w:p w14:paraId="4615EAFA" w14:textId="14417162" w:rsidR="003669FB" w:rsidRPr="00D82C26" w:rsidRDefault="00684D30" w:rsidP="00D82C26">
      <w:pPr>
        <w:pStyle w:val="a3"/>
        <w:ind w:left="426" w:hanging="426"/>
        <w:jc w:val="both"/>
        <w:rPr>
          <w:sz w:val="24"/>
          <w:szCs w:val="24"/>
        </w:rPr>
      </w:pPr>
      <w:ins w:id="53" w:author="Iskander Mukan" w:date="2022-10-19T14:41:00Z">
        <w:r>
          <w:t xml:space="preserve">Мы ищем </w:t>
        </w:r>
      </w:ins>
      <w:ins w:id="54" w:author="Iskander Mukan" w:date="2022-10-19T14:42:00Z">
        <w:r>
          <w:t>"о</w:t>
        </w:r>
      </w:ins>
      <w:ins w:id="55" w:author="Iskander Mukan" w:date="2022-10-19T14:41:00Z">
        <w:r>
          <w:t>дно</w:t>
        </w:r>
      </w:ins>
      <w:ins w:id="56" w:author="Iskander Mukan" w:date="2022-10-19T14:42:00Z">
        <w:r>
          <w:t>"</w:t>
        </w:r>
      </w:ins>
      <w:ins w:id="57" w:author="Iskander Mukan" w:date="2022-10-19T14:41:00Z">
        <w:r>
          <w:t>, когда е</w:t>
        </w:r>
      </w:ins>
      <w:ins w:id="58" w:author="Iskander Mukan" w:date="2022-10-19T14:42:00Z">
        <w:r>
          <w:t>сть "другое</w:t>
        </w:r>
      </w:ins>
      <w:ins w:id="59" w:author="Iskander Mukan" w:date="2022-10-19T14:43:00Z">
        <w:r>
          <w:t>"</w:t>
        </w:r>
      </w:ins>
      <w:ins w:id="60" w:author="Iskander Mukan" w:date="2022-10-19T14:42:00Z">
        <w:r>
          <w:t>, находя "одно" мы теряем "другое"</w:t>
        </w:r>
      </w:ins>
      <w:ins w:id="61" w:author="Iskander Mukan" w:date="2022-10-19T14:43:00Z">
        <w:r>
          <w:t xml:space="preserve"> и ищем уже его</w:t>
        </w:r>
      </w:ins>
      <w:r w:rsidR="003669FB" w:rsidRPr="00D82C2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  <w:r w:rsidR="00D82C26">
        <w:rPr>
          <w:sz w:val="24"/>
          <w:szCs w:val="24"/>
        </w:rPr>
        <w:t>____</w:t>
      </w:r>
    </w:p>
    <w:p w14:paraId="51E45176" w14:textId="77777777" w:rsidR="003669FB" w:rsidRPr="00D82C26" w:rsidRDefault="003669FB" w:rsidP="00D82C26">
      <w:pPr>
        <w:pStyle w:val="a3"/>
        <w:ind w:left="426" w:hanging="426"/>
        <w:jc w:val="both"/>
        <w:rPr>
          <w:sz w:val="24"/>
          <w:szCs w:val="24"/>
        </w:rPr>
      </w:pPr>
    </w:p>
    <w:p w14:paraId="3F15F123" w14:textId="2DE31589" w:rsidR="003669FB" w:rsidRPr="00D82C26" w:rsidRDefault="003669FB" w:rsidP="00D82C26">
      <w:pPr>
        <w:pStyle w:val="a3"/>
        <w:ind w:left="426" w:hanging="426"/>
        <w:jc w:val="both"/>
        <w:rPr>
          <w:sz w:val="24"/>
          <w:szCs w:val="24"/>
        </w:rPr>
      </w:pPr>
      <w:r w:rsidRPr="00D82C26">
        <w:rPr>
          <w:sz w:val="24"/>
          <w:szCs w:val="24"/>
        </w:rPr>
        <w:t>Эта фраза относится к Вашему поведению</w:t>
      </w:r>
      <w:r w:rsidR="00480C5A">
        <w:rPr>
          <w:sz w:val="24"/>
          <w:szCs w:val="24"/>
        </w:rPr>
        <w:t xml:space="preserve"> в жизни</w:t>
      </w:r>
      <w:r w:rsidRPr="00D82C26">
        <w:rPr>
          <w:sz w:val="24"/>
          <w:szCs w:val="24"/>
        </w:rPr>
        <w:t>? (да /нет)</w:t>
      </w:r>
      <w:r w:rsidR="00480C5A">
        <w:rPr>
          <w:sz w:val="24"/>
          <w:szCs w:val="24"/>
        </w:rPr>
        <w:t xml:space="preserve"> </w:t>
      </w:r>
      <w:ins w:id="62" w:author="Iskander Mukan" w:date="2022-10-19T14:39:00Z">
        <w:r w:rsidR="007C5397">
          <w:t>нет</w:t>
        </w:r>
      </w:ins>
      <w:r w:rsidRPr="00D82C26">
        <w:rPr>
          <w:sz w:val="24"/>
          <w:szCs w:val="24"/>
        </w:rPr>
        <w:t>_________________________________</w:t>
      </w:r>
      <w:r w:rsidR="00D82C26">
        <w:rPr>
          <w:sz w:val="24"/>
          <w:szCs w:val="24"/>
        </w:rPr>
        <w:t>____</w:t>
      </w:r>
    </w:p>
    <w:p w14:paraId="028F18D6" w14:textId="77777777" w:rsidR="00D803A0" w:rsidRDefault="00D803A0" w:rsidP="003669FB">
      <w:pPr>
        <w:jc w:val="both"/>
        <w:rPr>
          <w:sz w:val="24"/>
          <w:szCs w:val="24"/>
        </w:rPr>
      </w:pPr>
    </w:p>
    <w:p w14:paraId="28BCDDA9" w14:textId="2DDDA34E" w:rsidR="003669FB" w:rsidRPr="00D82C26" w:rsidRDefault="003669FB" w:rsidP="003669FB">
      <w:pPr>
        <w:jc w:val="both"/>
        <w:rPr>
          <w:sz w:val="24"/>
          <w:szCs w:val="24"/>
        </w:rPr>
      </w:pPr>
      <w:r w:rsidRPr="00D82C26">
        <w:rPr>
          <w:sz w:val="24"/>
          <w:szCs w:val="24"/>
        </w:rPr>
        <w:t>Фамилия</w:t>
      </w:r>
      <w:r w:rsidR="00D82C26">
        <w:rPr>
          <w:sz w:val="24"/>
          <w:szCs w:val="24"/>
        </w:rPr>
        <w:t xml:space="preserve"> </w:t>
      </w:r>
      <w:r w:rsidRPr="00D82C26">
        <w:rPr>
          <w:sz w:val="24"/>
          <w:szCs w:val="24"/>
        </w:rPr>
        <w:t>Имя _______</w:t>
      </w:r>
      <w:ins w:id="63" w:author="Iskander Mukan" w:date="2022-10-19T14:43:00Z">
        <w:r w:rsidR="00684D30">
          <w:t xml:space="preserve">Мукан Искандер </w:t>
        </w:r>
      </w:ins>
      <w:r w:rsidRPr="00D82C26">
        <w:rPr>
          <w:sz w:val="24"/>
          <w:szCs w:val="24"/>
        </w:rPr>
        <w:t>______</w:t>
      </w:r>
      <w:ins w:id="64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______</w:t>
      </w:r>
      <w:ins w:id="65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__________________</w:t>
      </w:r>
      <w:ins w:id="66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_________</w:t>
      </w:r>
      <w:ins w:id="67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68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69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0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1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2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3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4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5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</w:t>
      </w:r>
      <w:ins w:id="76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</w:t>
      </w:r>
      <w:ins w:id="77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8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</w:t>
      </w:r>
      <w:ins w:id="79" w:author="Iskander Mukan" w:date="2022-10-19T14:43:00Z">
        <w:r w:rsidR="00684D30">
          <w:t xml:space="preserve"> </w:t>
        </w:r>
      </w:ins>
      <w:r w:rsidRPr="00D82C26">
        <w:rPr>
          <w:sz w:val="24"/>
          <w:szCs w:val="24"/>
        </w:rPr>
        <w:t>_________________</w:t>
      </w:r>
    </w:p>
    <w:p w14:paraId="709053C4" w14:textId="524C4D1A" w:rsidR="003669FB" w:rsidRPr="00D82C26" w:rsidRDefault="003669FB" w:rsidP="003669FB">
      <w:pPr>
        <w:jc w:val="both"/>
        <w:rPr>
          <w:sz w:val="24"/>
          <w:szCs w:val="24"/>
        </w:rPr>
      </w:pPr>
      <w:r w:rsidRPr="00D82C26">
        <w:rPr>
          <w:sz w:val="24"/>
          <w:szCs w:val="24"/>
        </w:rPr>
        <w:t xml:space="preserve">Номер мобильного +7 </w:t>
      </w:r>
      <w:ins w:id="80" w:author="Iskander Mukan" w:date="2022-10-19T14:43:00Z">
        <w:r w:rsidR="00684D30">
          <w:t>7074251160</w:t>
        </w:r>
      </w:ins>
      <w:r w:rsidRPr="00D82C26">
        <w:rPr>
          <w:sz w:val="24"/>
          <w:szCs w:val="24"/>
        </w:rPr>
        <w:t>____________________________________</w:t>
      </w:r>
    </w:p>
    <w:p w14:paraId="1FD44BE3" w14:textId="62B86890" w:rsidR="001508C2" w:rsidRPr="006B7701" w:rsidRDefault="003669FB" w:rsidP="00596056">
      <w:pPr>
        <w:ind w:firstLine="708"/>
        <w:jc w:val="center"/>
      </w:pPr>
      <w:r w:rsidRPr="003669FB">
        <w:rPr>
          <w:i/>
          <w:iCs/>
          <w:sz w:val="26"/>
          <w:szCs w:val="26"/>
        </w:rPr>
        <w:t>Благодарим Вас за честное и правдивое отношение к нашему тестированию</w:t>
      </w:r>
      <w:r w:rsidR="00D82C26">
        <w:rPr>
          <w:i/>
          <w:iCs/>
          <w:sz w:val="26"/>
          <w:szCs w:val="26"/>
        </w:rPr>
        <w:t>, поскольку оно поможет настроить отношение с Вами</w:t>
      </w:r>
      <w:r w:rsidRPr="003669FB">
        <w:rPr>
          <w:i/>
          <w:iCs/>
          <w:sz w:val="26"/>
          <w:szCs w:val="26"/>
        </w:rPr>
        <w:t>!</w:t>
      </w:r>
    </w:p>
    <w:sectPr w:rsidR="001508C2" w:rsidRPr="006B7701" w:rsidSect="00D803A0">
      <w:footerReference w:type="default" r:id="rId8"/>
      <w:pgSz w:w="11906" w:h="16838"/>
      <w:pgMar w:top="426" w:right="566" w:bottom="851" w:left="56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D6B0" w14:textId="77777777" w:rsidR="00A116BF" w:rsidRDefault="00A116BF" w:rsidP="003A5907">
      <w:pPr>
        <w:spacing w:after="0" w:line="240" w:lineRule="auto"/>
      </w:pPr>
      <w:r>
        <w:separator/>
      </w:r>
    </w:p>
  </w:endnote>
  <w:endnote w:type="continuationSeparator" w:id="0">
    <w:p w14:paraId="712579EB" w14:textId="77777777" w:rsidR="00A116BF" w:rsidRDefault="00A116BF" w:rsidP="003A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13865"/>
      <w:docPartObj>
        <w:docPartGallery w:val="Page Numbers (Bottom of Page)"/>
        <w:docPartUnique/>
      </w:docPartObj>
    </w:sdtPr>
    <w:sdtContent>
      <w:p w14:paraId="1EE585E3" w14:textId="073E1C43" w:rsidR="00CD29AF" w:rsidRDefault="00000000" w:rsidP="00480C5A">
        <w:pPr>
          <w:pStyle w:val="a7"/>
          <w:jc w:val="both"/>
        </w:pPr>
        <w:hyperlink r:id="rId1" w:history="1">
          <w:r w:rsidR="00480C5A" w:rsidRPr="00B90DFE">
            <w:rPr>
              <w:rStyle w:val="a9"/>
              <w:lang w:val="en-US"/>
            </w:rPr>
            <w:t>www</w:t>
          </w:r>
          <w:r w:rsidR="00480C5A" w:rsidRPr="00480C5A">
            <w:rPr>
              <w:rStyle w:val="a9"/>
            </w:rPr>
            <w:t>.</w:t>
          </w:r>
          <w:r w:rsidR="00480C5A" w:rsidRPr="00B90DFE">
            <w:rPr>
              <w:rStyle w:val="a9"/>
              <w:lang w:val="en-US"/>
            </w:rPr>
            <w:t>graincommerce</w:t>
          </w:r>
          <w:r w:rsidR="00480C5A" w:rsidRPr="00480C5A">
            <w:rPr>
              <w:rStyle w:val="a9"/>
            </w:rPr>
            <w:t>.</w:t>
          </w:r>
          <w:r w:rsidR="00480C5A" w:rsidRPr="00B90DFE">
            <w:rPr>
              <w:rStyle w:val="a9"/>
              <w:lang w:val="en-US"/>
            </w:rPr>
            <w:t>kz</w:t>
          </w:r>
        </w:hyperlink>
        <w:r w:rsidR="00480C5A" w:rsidRPr="00480C5A">
          <w:tab/>
        </w:r>
        <w:r w:rsidR="00356315">
          <w:fldChar w:fldCharType="begin"/>
        </w:r>
        <w:r w:rsidR="00356315">
          <w:instrText xml:space="preserve"> PAGE   \* MERGEFORMAT </w:instrText>
        </w:r>
        <w:r w:rsidR="00356315">
          <w:fldChar w:fldCharType="separate"/>
        </w:r>
        <w:r w:rsidR="007925A7">
          <w:rPr>
            <w:noProof/>
          </w:rPr>
          <w:t>1</w:t>
        </w:r>
        <w:r w:rsidR="00356315">
          <w:rPr>
            <w:noProof/>
          </w:rPr>
          <w:fldChar w:fldCharType="end"/>
        </w:r>
        <w:r w:rsidR="00480C5A">
          <w:rPr>
            <w:noProof/>
          </w:rPr>
          <w:tab/>
        </w:r>
        <w:r w:rsidR="00480C5A" w:rsidRPr="00480C5A">
          <w:rPr>
            <w:noProof/>
          </w:rPr>
          <w:t xml:space="preserve"> </w:t>
        </w:r>
        <w:r w:rsidR="00480C5A">
          <w:rPr>
            <w:i/>
            <w:iCs/>
            <w:noProof/>
          </w:rPr>
          <w:t>Аграрный Сервис</w:t>
        </w:r>
      </w:p>
    </w:sdtContent>
  </w:sdt>
  <w:p w14:paraId="664E190D" w14:textId="77777777" w:rsidR="00CD29AF" w:rsidRDefault="00CD29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4C23" w14:textId="77777777" w:rsidR="00A116BF" w:rsidRDefault="00A116BF" w:rsidP="003A5907">
      <w:pPr>
        <w:spacing w:after="0" w:line="240" w:lineRule="auto"/>
      </w:pPr>
      <w:r>
        <w:separator/>
      </w:r>
    </w:p>
  </w:footnote>
  <w:footnote w:type="continuationSeparator" w:id="0">
    <w:p w14:paraId="7F60E5FA" w14:textId="77777777" w:rsidR="00A116BF" w:rsidRDefault="00A116BF" w:rsidP="003A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9AF"/>
    <w:multiLevelType w:val="hybridMultilevel"/>
    <w:tmpl w:val="E67CBBEA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0D384508"/>
    <w:multiLevelType w:val="hybridMultilevel"/>
    <w:tmpl w:val="0C628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3078E"/>
    <w:multiLevelType w:val="hybridMultilevel"/>
    <w:tmpl w:val="0FA45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A1A4A"/>
    <w:multiLevelType w:val="hybridMultilevel"/>
    <w:tmpl w:val="6F2EB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74E76"/>
    <w:multiLevelType w:val="hybridMultilevel"/>
    <w:tmpl w:val="940CF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E5CB0"/>
    <w:multiLevelType w:val="hybridMultilevel"/>
    <w:tmpl w:val="A39E7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B189E"/>
    <w:multiLevelType w:val="hybridMultilevel"/>
    <w:tmpl w:val="565A2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1683A"/>
    <w:multiLevelType w:val="hybridMultilevel"/>
    <w:tmpl w:val="AA982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4E4D"/>
    <w:multiLevelType w:val="hybridMultilevel"/>
    <w:tmpl w:val="EC7CF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75E3E"/>
    <w:multiLevelType w:val="hybridMultilevel"/>
    <w:tmpl w:val="6728C0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EB6F2D"/>
    <w:multiLevelType w:val="hybridMultilevel"/>
    <w:tmpl w:val="9F98F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2062A"/>
    <w:multiLevelType w:val="hybridMultilevel"/>
    <w:tmpl w:val="7214F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B9623B"/>
    <w:multiLevelType w:val="hybridMultilevel"/>
    <w:tmpl w:val="615C6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FD635E"/>
    <w:multiLevelType w:val="hybridMultilevel"/>
    <w:tmpl w:val="CE308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4890031">
    <w:abstractNumId w:val="8"/>
  </w:num>
  <w:num w:numId="2" w16cid:durableId="1413703547">
    <w:abstractNumId w:val="9"/>
  </w:num>
  <w:num w:numId="3" w16cid:durableId="632098618">
    <w:abstractNumId w:val="11"/>
  </w:num>
  <w:num w:numId="4" w16cid:durableId="1613902224">
    <w:abstractNumId w:val="4"/>
  </w:num>
  <w:num w:numId="5" w16cid:durableId="867596444">
    <w:abstractNumId w:val="6"/>
  </w:num>
  <w:num w:numId="6" w16cid:durableId="149294418">
    <w:abstractNumId w:val="2"/>
  </w:num>
  <w:num w:numId="7" w16cid:durableId="1833790569">
    <w:abstractNumId w:val="7"/>
  </w:num>
  <w:num w:numId="8" w16cid:durableId="1538155058">
    <w:abstractNumId w:val="5"/>
  </w:num>
  <w:num w:numId="9" w16cid:durableId="1308240362">
    <w:abstractNumId w:val="10"/>
  </w:num>
  <w:num w:numId="10" w16cid:durableId="1010638265">
    <w:abstractNumId w:val="1"/>
  </w:num>
  <w:num w:numId="11" w16cid:durableId="1881673992">
    <w:abstractNumId w:val="13"/>
  </w:num>
  <w:num w:numId="12" w16cid:durableId="1488546061">
    <w:abstractNumId w:val="12"/>
  </w:num>
  <w:num w:numId="13" w16cid:durableId="1991791572">
    <w:abstractNumId w:val="0"/>
  </w:num>
  <w:num w:numId="14" w16cid:durableId="20822933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kander Mukan">
    <w15:presenceInfo w15:providerId="Windows Live" w15:userId="37128be4b02137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cumentProtection w:edit="trackedChanges" w:formatting="1" w:enforcement="1" w:cryptProviderType="rsaAES" w:cryptAlgorithmClass="hash" w:cryptAlgorithmType="typeAny" w:cryptAlgorithmSid="14" w:cryptSpinCount="100000" w:hash="jLRj7SEeShpvLjKEObcAwu+IcDGUC8kPiE6U3CLGwCqaE7RXrGZpz/sYqY9xOop/+ViALDTqcE8e9uDOYf+BPQ==" w:salt="dcTnYw6Z5WHYMHU40XlyR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A"/>
    <w:rsid w:val="000653CE"/>
    <w:rsid w:val="000B3546"/>
    <w:rsid w:val="000B41B8"/>
    <w:rsid w:val="001508C2"/>
    <w:rsid w:val="0023256A"/>
    <w:rsid w:val="00247C76"/>
    <w:rsid w:val="00275A42"/>
    <w:rsid w:val="00277BFC"/>
    <w:rsid w:val="003342C6"/>
    <w:rsid w:val="003423E6"/>
    <w:rsid w:val="00356315"/>
    <w:rsid w:val="003669FB"/>
    <w:rsid w:val="003A5907"/>
    <w:rsid w:val="00412B6E"/>
    <w:rsid w:val="00480C5A"/>
    <w:rsid w:val="004A55DC"/>
    <w:rsid w:val="00596056"/>
    <w:rsid w:val="005B6E12"/>
    <w:rsid w:val="00662A1B"/>
    <w:rsid w:val="00684D30"/>
    <w:rsid w:val="006B7701"/>
    <w:rsid w:val="007925A7"/>
    <w:rsid w:val="007C5397"/>
    <w:rsid w:val="007E48AB"/>
    <w:rsid w:val="008505DA"/>
    <w:rsid w:val="0088364E"/>
    <w:rsid w:val="00910FDF"/>
    <w:rsid w:val="009603D9"/>
    <w:rsid w:val="00996A3E"/>
    <w:rsid w:val="00A04C9C"/>
    <w:rsid w:val="00A116BF"/>
    <w:rsid w:val="00A34094"/>
    <w:rsid w:val="00A529AA"/>
    <w:rsid w:val="00A542AA"/>
    <w:rsid w:val="00B36E96"/>
    <w:rsid w:val="00B736CE"/>
    <w:rsid w:val="00C95A8C"/>
    <w:rsid w:val="00CD29AF"/>
    <w:rsid w:val="00CF766D"/>
    <w:rsid w:val="00D803A0"/>
    <w:rsid w:val="00D82C26"/>
    <w:rsid w:val="00DF3B6F"/>
    <w:rsid w:val="00E62091"/>
    <w:rsid w:val="00E83864"/>
    <w:rsid w:val="00F4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F34C8"/>
  <w15:docId w15:val="{2D6473C3-78D8-42A2-AD9F-25EB608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701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A5907"/>
  </w:style>
  <w:style w:type="paragraph" w:styleId="a5">
    <w:name w:val="header"/>
    <w:basedOn w:val="a"/>
    <w:link w:val="a6"/>
    <w:uiPriority w:val="99"/>
    <w:unhideWhenUsed/>
    <w:rsid w:val="003A5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907"/>
  </w:style>
  <w:style w:type="paragraph" w:styleId="a7">
    <w:name w:val="footer"/>
    <w:basedOn w:val="a"/>
    <w:link w:val="a8"/>
    <w:uiPriority w:val="99"/>
    <w:unhideWhenUsed/>
    <w:rsid w:val="003A5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907"/>
  </w:style>
  <w:style w:type="character" w:styleId="a9">
    <w:name w:val="Hyperlink"/>
    <w:basedOn w:val="a0"/>
    <w:uiPriority w:val="99"/>
    <w:unhideWhenUsed/>
    <w:rsid w:val="00480C5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0C5A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A54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aincommerce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14E4-2191-408B-A9C7-71D89816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</dc:creator>
  <cp:keywords/>
  <dc:description/>
  <cp:lastModifiedBy>Iskander Mukan</cp:lastModifiedBy>
  <cp:revision>9</cp:revision>
  <cp:lastPrinted>2020-02-02T21:15:00Z</cp:lastPrinted>
  <dcterms:created xsi:type="dcterms:W3CDTF">2020-10-20T13:49:00Z</dcterms:created>
  <dcterms:modified xsi:type="dcterms:W3CDTF">2022-10-19T08:44:00Z</dcterms:modified>
</cp:coreProperties>
</file>